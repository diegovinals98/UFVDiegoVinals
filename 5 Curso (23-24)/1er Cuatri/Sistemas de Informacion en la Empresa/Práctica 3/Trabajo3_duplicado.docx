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2F0537" w14:textId="77777777" w:rsidR="00322F64" w:rsidRPr="00274135" w:rsidRDefault="00322F64" w:rsidP="00322F64">
      <w:pPr>
        <w:spacing w:before="120" w:after="240" w:line="360" w:lineRule="auto"/>
        <w:jc w:val="center"/>
        <w:rPr>
          <w:rFonts w:eastAsia="Cambria"/>
        </w:rPr>
      </w:pPr>
      <w:r w:rsidRPr="00274135">
        <w:rPr>
          <w:rFonts w:eastAsia="Cambria"/>
          <w:noProof/>
          <w:lang w:eastAsia="es-ES"/>
        </w:rPr>
        <w:drawing>
          <wp:inline distT="0" distB="0" distL="0" distR="0" wp14:anchorId="681B5760" wp14:editId="7BF3E5B9">
            <wp:extent cx="2116255" cy="1051159"/>
            <wp:effectExtent l="0" t="0" r="0" b="0"/>
            <wp:docPr id="3" name="Imagen 3" descr="Logotip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Logotipo&#10;&#10;Descripción generada automáticamente con confianza baja"/>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45409" cy="1065640"/>
                    </a:xfrm>
                    <a:prstGeom prst="rect">
                      <a:avLst/>
                    </a:prstGeom>
                  </pic:spPr>
                </pic:pic>
              </a:graphicData>
            </a:graphic>
          </wp:inline>
        </w:drawing>
      </w:r>
    </w:p>
    <w:p w14:paraId="03E7C89B" w14:textId="77777777" w:rsidR="00322F64" w:rsidRPr="00274135" w:rsidRDefault="00322F64" w:rsidP="00322F64"/>
    <w:p w14:paraId="6E078992" w14:textId="77777777" w:rsidR="00322F64" w:rsidRPr="00274135" w:rsidRDefault="00322F64" w:rsidP="00322F64">
      <w:pPr>
        <w:spacing w:before="120" w:after="240" w:line="360" w:lineRule="auto"/>
        <w:jc w:val="center"/>
        <w:rPr>
          <w:rFonts w:eastAsia="Cambria"/>
          <w:sz w:val="40"/>
          <w:szCs w:val="40"/>
        </w:rPr>
      </w:pPr>
      <w:r w:rsidRPr="00274135">
        <w:rPr>
          <w:rFonts w:eastAsia="Cambria"/>
          <w:sz w:val="40"/>
          <w:szCs w:val="40"/>
        </w:rPr>
        <w:t>UNIVERSIDAD FRANCISCO DE VITORIA</w:t>
      </w:r>
    </w:p>
    <w:p w14:paraId="32359246" w14:textId="77777777" w:rsidR="00322F64" w:rsidRPr="00274135" w:rsidRDefault="00322F64" w:rsidP="00322F64">
      <w:pPr>
        <w:spacing w:before="120" w:after="240" w:line="360" w:lineRule="auto"/>
        <w:jc w:val="center"/>
        <w:rPr>
          <w:rFonts w:eastAsia="Cambria"/>
          <w:b/>
          <w:bCs/>
          <w:sz w:val="28"/>
          <w:szCs w:val="28"/>
        </w:rPr>
      </w:pPr>
      <w:r w:rsidRPr="00274135">
        <w:rPr>
          <w:rFonts w:eastAsia="Cambria"/>
          <w:b/>
          <w:bCs/>
          <w:sz w:val="28"/>
          <w:szCs w:val="28"/>
        </w:rPr>
        <w:t>ESCUELA POLITÉCNICA SUPERIOR</w:t>
      </w:r>
    </w:p>
    <w:p w14:paraId="4C395C9F" w14:textId="77777777" w:rsidR="00322F64" w:rsidRPr="00274135" w:rsidRDefault="00322F64" w:rsidP="00322F64">
      <w:pPr>
        <w:spacing w:before="120" w:after="240" w:line="360" w:lineRule="auto"/>
        <w:jc w:val="center"/>
        <w:rPr>
          <w:rFonts w:eastAsia="Cambria"/>
          <w:sz w:val="28"/>
          <w:szCs w:val="28"/>
        </w:rPr>
      </w:pPr>
      <w:r w:rsidRPr="00274135">
        <w:rPr>
          <w:rFonts w:eastAsia="Cambria"/>
          <w:b/>
          <w:bCs/>
          <w:sz w:val="28"/>
          <w:szCs w:val="28"/>
        </w:rPr>
        <w:t>GRADO EN INGENIERÍA INFORMÁTICA</w:t>
      </w:r>
    </w:p>
    <w:p w14:paraId="4FA32DC1" w14:textId="77777777" w:rsidR="00322F64" w:rsidRPr="00274135" w:rsidRDefault="00322F64" w:rsidP="00322F64"/>
    <w:p w14:paraId="421F37D4" w14:textId="77777777" w:rsidR="00322F64" w:rsidRPr="00274135" w:rsidRDefault="00322F64" w:rsidP="00322F64"/>
    <w:p w14:paraId="42AD9D60" w14:textId="77777777" w:rsidR="00322F64" w:rsidRPr="00274135" w:rsidRDefault="00322F64" w:rsidP="00322F64"/>
    <w:p w14:paraId="197B5228" w14:textId="73E830D7" w:rsidR="00322F64" w:rsidRPr="00274135" w:rsidRDefault="00C836F0" w:rsidP="00322F64">
      <w:pPr>
        <w:spacing w:before="120" w:after="240" w:line="360" w:lineRule="auto"/>
        <w:jc w:val="center"/>
        <w:rPr>
          <w:rFonts w:eastAsia="Cambria"/>
          <w:b/>
          <w:bCs/>
          <w:sz w:val="36"/>
          <w:szCs w:val="36"/>
        </w:rPr>
      </w:pPr>
      <w:r>
        <w:rPr>
          <w:rFonts w:eastAsia="Cambria"/>
          <w:b/>
          <w:bCs/>
          <w:sz w:val="36"/>
          <w:szCs w:val="36"/>
        </w:rPr>
        <w:t>SISTEMAS DE INFORMACIÓN EN LA EMPRESA</w:t>
      </w:r>
    </w:p>
    <w:p w14:paraId="2B0B79B0" w14:textId="77777777" w:rsidR="00322F64" w:rsidRPr="00274135" w:rsidRDefault="00322F64" w:rsidP="00322F64"/>
    <w:p w14:paraId="72480E68" w14:textId="4785699E" w:rsidR="00322F64" w:rsidRPr="00274135" w:rsidRDefault="00C836F0" w:rsidP="00322F64">
      <w:pPr>
        <w:spacing w:before="120" w:after="240" w:line="360" w:lineRule="auto"/>
        <w:jc w:val="center"/>
        <w:rPr>
          <w:rFonts w:eastAsia="Cambria"/>
          <w:b/>
          <w:bCs/>
          <w:iCs/>
          <w:sz w:val="48"/>
          <w:szCs w:val="48"/>
        </w:rPr>
      </w:pPr>
      <w:r>
        <w:rPr>
          <w:rFonts w:eastAsia="Cambria"/>
          <w:b/>
          <w:bCs/>
          <w:iCs/>
          <w:color w:val="F07F09" w:themeColor="accent1"/>
          <w:sz w:val="48"/>
          <w:szCs w:val="48"/>
        </w:rPr>
        <w:t>TRABAJO 3: ANALISIS DE RIESGO</w:t>
      </w:r>
    </w:p>
    <w:p w14:paraId="515D91D5" w14:textId="77777777" w:rsidR="00322F64" w:rsidRPr="00274135" w:rsidRDefault="00322F64" w:rsidP="00322F64"/>
    <w:p w14:paraId="0DB0815B" w14:textId="77777777" w:rsidR="00322F64" w:rsidRPr="00274135" w:rsidRDefault="00322F64" w:rsidP="00322F64"/>
    <w:p w14:paraId="475F45E4" w14:textId="77777777" w:rsidR="00322F64" w:rsidRPr="00274135" w:rsidRDefault="00322F64" w:rsidP="00322F64"/>
    <w:p w14:paraId="2D0920C2" w14:textId="77777777" w:rsidR="00322F64" w:rsidRPr="00274135" w:rsidRDefault="00322F64" w:rsidP="00322F64"/>
    <w:p w14:paraId="523A7FA7" w14:textId="77777777" w:rsidR="00322F64" w:rsidRPr="00274135" w:rsidRDefault="00322F64" w:rsidP="00322F64"/>
    <w:p w14:paraId="294006F5" w14:textId="77777777" w:rsidR="00322F64" w:rsidRPr="00274135" w:rsidRDefault="00322F64" w:rsidP="00322F64"/>
    <w:p w14:paraId="18579DF4" w14:textId="77777777" w:rsidR="00322F64" w:rsidRDefault="00322F64" w:rsidP="00322F64">
      <w:pPr>
        <w:snapToGrid w:val="0"/>
        <w:spacing w:before="120" w:after="240" w:line="360" w:lineRule="auto"/>
        <w:jc w:val="right"/>
        <w:rPr>
          <w:rFonts w:eastAsia="Cambria"/>
        </w:rPr>
      </w:pPr>
      <w:r w:rsidRPr="00274135">
        <w:rPr>
          <w:rFonts w:eastAsia="Cambria"/>
        </w:rPr>
        <w:t>Diego Viñals L</w:t>
      </w:r>
      <w:r>
        <w:rPr>
          <w:rFonts w:eastAsia="Cambria"/>
        </w:rPr>
        <w:t>age</w:t>
      </w:r>
    </w:p>
    <w:p w14:paraId="74534EE9" w14:textId="77777777" w:rsidR="00322F64" w:rsidRDefault="00322F64" w:rsidP="00322F64">
      <w:pPr>
        <w:snapToGrid w:val="0"/>
        <w:spacing w:before="120" w:after="240" w:line="360" w:lineRule="auto"/>
        <w:jc w:val="right"/>
        <w:rPr>
          <w:rFonts w:eastAsia="Cambria"/>
        </w:rPr>
      </w:pPr>
    </w:p>
    <w:p w14:paraId="3B074678" w14:textId="77777777" w:rsidR="00322F64" w:rsidRDefault="00322F64">
      <w:pPr>
        <w:rPr>
          <w:rFonts w:eastAsia="Cambria"/>
        </w:rPr>
      </w:pPr>
      <w:r>
        <w:rPr>
          <w:rFonts w:eastAsia="Cambria"/>
        </w:rPr>
        <w:br w:type="page"/>
      </w:r>
    </w:p>
    <w:p w14:paraId="21272CCE" w14:textId="77777777" w:rsidR="00322F64" w:rsidRDefault="00322F64" w:rsidP="00322F64">
      <w:pPr>
        <w:snapToGrid w:val="0"/>
        <w:spacing w:before="120" w:after="240" w:line="360" w:lineRule="auto"/>
        <w:jc w:val="right"/>
        <w:rPr>
          <w:rFonts w:eastAsia="Cambria"/>
        </w:rPr>
      </w:pPr>
    </w:p>
    <w:p w14:paraId="76EEB20D" w14:textId="77777777" w:rsidR="00322F64" w:rsidRDefault="00322F64">
      <w:pPr>
        <w:rPr>
          <w:rFonts w:eastAsia="Cambria"/>
        </w:rPr>
      </w:pPr>
      <w:r>
        <w:rPr>
          <w:rFonts w:eastAsia="Cambria"/>
        </w:rPr>
        <w:br w:type="page"/>
      </w:r>
    </w:p>
    <w:sdt>
      <w:sdtPr>
        <w:rPr>
          <w:rFonts w:asciiTheme="minorHAnsi" w:eastAsiaTheme="minorEastAsia" w:hAnsiTheme="minorHAnsi" w:cstheme="minorBidi"/>
          <w:b w:val="0"/>
          <w:smallCaps w:val="0"/>
          <w:noProof w:val="0"/>
          <w:color w:val="auto"/>
          <w:sz w:val="24"/>
          <w:szCs w:val="22"/>
        </w:rPr>
        <w:id w:val="-1902980394"/>
        <w:docPartObj>
          <w:docPartGallery w:val="Table of Contents"/>
          <w:docPartUnique/>
        </w:docPartObj>
      </w:sdtPr>
      <w:sdtEndPr>
        <w:rPr>
          <w:rFonts w:ascii="Times New Roman" w:eastAsia="Times New Roman" w:hAnsi="Times New Roman" w:cs="Times New Roman"/>
          <w:bCs/>
          <w:szCs w:val="24"/>
        </w:rPr>
      </w:sdtEndPr>
      <w:sdtContent>
        <w:p w14:paraId="3E31870C" w14:textId="77777777" w:rsidR="00322F64" w:rsidRDefault="00322F64" w:rsidP="00322F64">
          <w:pPr>
            <w:pStyle w:val="TtuloTDC"/>
            <w:numPr>
              <w:ilvl w:val="0"/>
              <w:numId w:val="0"/>
            </w:numPr>
          </w:pPr>
          <w:r>
            <w:t>Tabla de contenido</w:t>
          </w:r>
        </w:p>
        <w:p w14:paraId="74EAD0E4" w14:textId="039BABA3" w:rsidR="009133D8" w:rsidRDefault="009133D8">
          <w:pPr>
            <w:pStyle w:val="TDC1"/>
            <w:tabs>
              <w:tab w:val="left" w:pos="480"/>
              <w:tab w:val="right" w:leader="dot" w:pos="8949"/>
            </w:tabs>
            <w:rPr>
              <w:rFonts w:asciiTheme="minorHAnsi" w:eastAsiaTheme="minorEastAsia" w:hAnsiTheme="minorHAnsi" w:cstheme="minorBidi"/>
              <w:b w:val="0"/>
              <w:bCs w:val="0"/>
              <w:i w:val="0"/>
              <w:iCs w:val="0"/>
              <w:noProof/>
              <w:kern w:val="2"/>
              <w14:ligatures w14:val="standardContextual"/>
            </w:rPr>
          </w:pPr>
          <w:r>
            <w:rPr>
              <w:b w:val="0"/>
              <w:bCs w:val="0"/>
            </w:rPr>
            <w:fldChar w:fldCharType="begin"/>
          </w:r>
          <w:r>
            <w:rPr>
              <w:b w:val="0"/>
              <w:bCs w:val="0"/>
            </w:rPr>
            <w:instrText xml:space="preserve"> TOC \o "1-3" \h \z \u </w:instrText>
          </w:r>
          <w:r>
            <w:rPr>
              <w:b w:val="0"/>
              <w:bCs w:val="0"/>
            </w:rPr>
            <w:fldChar w:fldCharType="separate"/>
          </w:r>
          <w:hyperlink w:anchor="_Toc153557520" w:history="1">
            <w:r w:rsidRPr="008D6DE0">
              <w:rPr>
                <w:rStyle w:val="Hipervnculo"/>
                <w:rFonts w:eastAsiaTheme="majorEastAsia"/>
                <w:noProof/>
              </w:rPr>
              <w:t>1</w:t>
            </w:r>
            <w:r>
              <w:rPr>
                <w:rFonts w:asciiTheme="minorHAnsi" w:eastAsiaTheme="minorEastAsia" w:hAnsiTheme="minorHAnsi" w:cstheme="minorBidi"/>
                <w:b w:val="0"/>
                <w:bCs w:val="0"/>
                <w:i w:val="0"/>
                <w:iCs w:val="0"/>
                <w:noProof/>
                <w:kern w:val="2"/>
                <w14:ligatures w14:val="standardContextual"/>
              </w:rPr>
              <w:tab/>
            </w:r>
            <w:r w:rsidRPr="008D6DE0">
              <w:rPr>
                <w:rStyle w:val="Hipervnculo"/>
                <w:rFonts w:eastAsiaTheme="majorEastAsia"/>
                <w:noProof/>
              </w:rPr>
              <w:t>Descripción</w:t>
            </w:r>
            <w:r>
              <w:rPr>
                <w:noProof/>
                <w:webHidden/>
              </w:rPr>
              <w:tab/>
            </w:r>
            <w:r>
              <w:rPr>
                <w:noProof/>
                <w:webHidden/>
              </w:rPr>
              <w:fldChar w:fldCharType="begin"/>
            </w:r>
            <w:r>
              <w:rPr>
                <w:noProof/>
                <w:webHidden/>
              </w:rPr>
              <w:instrText xml:space="preserve"> PAGEREF _Toc153557520 \h </w:instrText>
            </w:r>
            <w:r>
              <w:rPr>
                <w:noProof/>
                <w:webHidden/>
              </w:rPr>
            </w:r>
            <w:r>
              <w:rPr>
                <w:noProof/>
                <w:webHidden/>
              </w:rPr>
              <w:fldChar w:fldCharType="separate"/>
            </w:r>
            <w:r w:rsidR="00FC63C9">
              <w:rPr>
                <w:noProof/>
                <w:webHidden/>
              </w:rPr>
              <w:t>1</w:t>
            </w:r>
            <w:r>
              <w:rPr>
                <w:noProof/>
                <w:webHidden/>
              </w:rPr>
              <w:fldChar w:fldCharType="end"/>
            </w:r>
          </w:hyperlink>
        </w:p>
        <w:p w14:paraId="6F5CBB41" w14:textId="5226F79C" w:rsidR="009133D8" w:rsidRDefault="00FC63C9">
          <w:pPr>
            <w:pStyle w:val="TDC1"/>
            <w:tabs>
              <w:tab w:val="left" w:pos="480"/>
              <w:tab w:val="right" w:leader="dot" w:pos="8949"/>
            </w:tabs>
            <w:rPr>
              <w:rFonts w:asciiTheme="minorHAnsi" w:eastAsiaTheme="minorEastAsia" w:hAnsiTheme="minorHAnsi" w:cstheme="minorBidi"/>
              <w:b w:val="0"/>
              <w:bCs w:val="0"/>
              <w:i w:val="0"/>
              <w:iCs w:val="0"/>
              <w:noProof/>
              <w:kern w:val="2"/>
              <w14:ligatures w14:val="standardContextual"/>
            </w:rPr>
          </w:pPr>
          <w:hyperlink w:anchor="_Toc153557521" w:history="1">
            <w:r w:rsidR="009133D8" w:rsidRPr="008D6DE0">
              <w:rPr>
                <w:rStyle w:val="Hipervnculo"/>
                <w:rFonts w:eastAsiaTheme="majorEastAsia"/>
                <w:noProof/>
              </w:rPr>
              <w:t>2</w:t>
            </w:r>
            <w:r w:rsidR="009133D8">
              <w:rPr>
                <w:rFonts w:asciiTheme="minorHAnsi" w:eastAsiaTheme="minorEastAsia" w:hAnsiTheme="minorHAnsi" w:cstheme="minorBidi"/>
                <w:b w:val="0"/>
                <w:bCs w:val="0"/>
                <w:i w:val="0"/>
                <w:iCs w:val="0"/>
                <w:noProof/>
                <w:kern w:val="2"/>
                <w14:ligatures w14:val="standardContextual"/>
              </w:rPr>
              <w:tab/>
            </w:r>
            <w:r w:rsidR="009133D8" w:rsidRPr="008D6DE0">
              <w:rPr>
                <w:rStyle w:val="Hipervnculo"/>
                <w:rFonts w:eastAsiaTheme="majorEastAsia"/>
                <w:noProof/>
              </w:rPr>
              <w:t>Análisis de Riesgo</w:t>
            </w:r>
            <w:r w:rsidR="009133D8">
              <w:rPr>
                <w:noProof/>
                <w:webHidden/>
              </w:rPr>
              <w:tab/>
            </w:r>
            <w:r w:rsidR="009133D8">
              <w:rPr>
                <w:noProof/>
                <w:webHidden/>
              </w:rPr>
              <w:fldChar w:fldCharType="begin"/>
            </w:r>
            <w:r w:rsidR="009133D8">
              <w:rPr>
                <w:noProof/>
                <w:webHidden/>
              </w:rPr>
              <w:instrText xml:space="preserve"> PAGEREF _Toc153557521 \h </w:instrText>
            </w:r>
            <w:r w:rsidR="009133D8">
              <w:rPr>
                <w:noProof/>
                <w:webHidden/>
              </w:rPr>
            </w:r>
            <w:r w:rsidR="009133D8">
              <w:rPr>
                <w:noProof/>
                <w:webHidden/>
              </w:rPr>
              <w:fldChar w:fldCharType="separate"/>
            </w:r>
            <w:r>
              <w:rPr>
                <w:noProof/>
                <w:webHidden/>
              </w:rPr>
              <w:t>3</w:t>
            </w:r>
            <w:r w:rsidR="009133D8">
              <w:rPr>
                <w:noProof/>
                <w:webHidden/>
              </w:rPr>
              <w:fldChar w:fldCharType="end"/>
            </w:r>
          </w:hyperlink>
        </w:p>
        <w:p w14:paraId="53889330" w14:textId="66F7E754" w:rsidR="009133D8" w:rsidRDefault="00FC63C9">
          <w:pPr>
            <w:pStyle w:val="TDC2"/>
            <w:tabs>
              <w:tab w:val="left" w:pos="960"/>
              <w:tab w:val="right" w:leader="dot" w:pos="8949"/>
            </w:tabs>
            <w:rPr>
              <w:rFonts w:asciiTheme="minorHAnsi" w:eastAsiaTheme="minorEastAsia" w:hAnsiTheme="minorHAnsi" w:cstheme="minorBidi"/>
              <w:b w:val="0"/>
              <w:bCs w:val="0"/>
              <w:noProof/>
              <w:kern w:val="2"/>
              <w:sz w:val="24"/>
              <w14:ligatures w14:val="standardContextual"/>
            </w:rPr>
          </w:pPr>
          <w:hyperlink w:anchor="_Toc153557522" w:history="1">
            <w:r w:rsidR="009133D8" w:rsidRPr="008D6DE0">
              <w:rPr>
                <w:rStyle w:val="Hipervnculo"/>
                <w:rFonts w:eastAsiaTheme="majorEastAsia"/>
                <w:noProof/>
              </w:rPr>
              <w:t>2.1</w:t>
            </w:r>
            <w:r w:rsidR="009133D8">
              <w:rPr>
                <w:rFonts w:asciiTheme="minorHAnsi" w:eastAsiaTheme="minorEastAsia" w:hAnsiTheme="minorHAnsi" w:cstheme="minorBidi"/>
                <w:b w:val="0"/>
                <w:bCs w:val="0"/>
                <w:noProof/>
                <w:kern w:val="2"/>
                <w:sz w:val="24"/>
                <w14:ligatures w14:val="standardContextual"/>
              </w:rPr>
              <w:tab/>
            </w:r>
            <w:r w:rsidR="009133D8" w:rsidRPr="008D6DE0">
              <w:rPr>
                <w:rStyle w:val="Hipervnculo"/>
                <w:rFonts w:eastAsiaTheme="majorEastAsia"/>
                <w:noProof/>
              </w:rPr>
              <w:t>Identificación de Riesgos</w:t>
            </w:r>
            <w:r w:rsidR="009133D8">
              <w:rPr>
                <w:noProof/>
                <w:webHidden/>
              </w:rPr>
              <w:tab/>
            </w:r>
            <w:r w:rsidR="009133D8">
              <w:rPr>
                <w:noProof/>
                <w:webHidden/>
              </w:rPr>
              <w:fldChar w:fldCharType="begin"/>
            </w:r>
            <w:r w:rsidR="009133D8">
              <w:rPr>
                <w:noProof/>
                <w:webHidden/>
              </w:rPr>
              <w:instrText xml:space="preserve"> PAGEREF _Toc153557522 \h </w:instrText>
            </w:r>
            <w:r w:rsidR="009133D8">
              <w:rPr>
                <w:noProof/>
                <w:webHidden/>
              </w:rPr>
            </w:r>
            <w:r w:rsidR="009133D8">
              <w:rPr>
                <w:noProof/>
                <w:webHidden/>
              </w:rPr>
              <w:fldChar w:fldCharType="separate"/>
            </w:r>
            <w:r>
              <w:rPr>
                <w:noProof/>
                <w:webHidden/>
              </w:rPr>
              <w:t>3</w:t>
            </w:r>
            <w:r w:rsidR="009133D8">
              <w:rPr>
                <w:noProof/>
                <w:webHidden/>
              </w:rPr>
              <w:fldChar w:fldCharType="end"/>
            </w:r>
          </w:hyperlink>
        </w:p>
        <w:p w14:paraId="39838BE7" w14:textId="7291B36F" w:rsidR="009133D8" w:rsidRDefault="00FC63C9">
          <w:pPr>
            <w:pStyle w:val="TDC3"/>
            <w:tabs>
              <w:tab w:val="left" w:pos="1200"/>
              <w:tab w:val="right" w:leader="dot" w:pos="8949"/>
            </w:tabs>
            <w:rPr>
              <w:rFonts w:asciiTheme="minorHAnsi" w:eastAsiaTheme="minorEastAsia" w:hAnsiTheme="minorHAnsi" w:cstheme="minorBidi"/>
              <w:noProof/>
              <w:kern w:val="2"/>
              <w:sz w:val="24"/>
              <w:szCs w:val="24"/>
              <w14:ligatures w14:val="standardContextual"/>
            </w:rPr>
          </w:pPr>
          <w:hyperlink w:anchor="_Toc153557523" w:history="1">
            <w:r w:rsidR="009133D8" w:rsidRPr="008D6DE0">
              <w:rPr>
                <w:rStyle w:val="Hipervnculo"/>
                <w:rFonts w:eastAsiaTheme="majorEastAsia"/>
                <w:noProof/>
              </w:rPr>
              <w:t>2.1.1</w:t>
            </w:r>
            <w:r w:rsidR="009133D8">
              <w:rPr>
                <w:rFonts w:asciiTheme="minorHAnsi" w:eastAsiaTheme="minorEastAsia" w:hAnsiTheme="minorHAnsi" w:cstheme="minorBidi"/>
                <w:noProof/>
                <w:kern w:val="2"/>
                <w:sz w:val="24"/>
                <w:szCs w:val="24"/>
                <w14:ligatures w14:val="standardContextual"/>
              </w:rPr>
              <w:tab/>
            </w:r>
            <w:r w:rsidR="009133D8" w:rsidRPr="008D6DE0">
              <w:rPr>
                <w:rStyle w:val="Hipervnculo"/>
                <w:rFonts w:eastAsiaTheme="majorEastAsia"/>
                <w:noProof/>
              </w:rPr>
              <w:t>Riesgos Técnicos</w:t>
            </w:r>
            <w:r w:rsidR="009133D8">
              <w:rPr>
                <w:noProof/>
                <w:webHidden/>
              </w:rPr>
              <w:tab/>
            </w:r>
            <w:r w:rsidR="009133D8">
              <w:rPr>
                <w:noProof/>
                <w:webHidden/>
              </w:rPr>
              <w:fldChar w:fldCharType="begin"/>
            </w:r>
            <w:r w:rsidR="009133D8">
              <w:rPr>
                <w:noProof/>
                <w:webHidden/>
              </w:rPr>
              <w:instrText xml:space="preserve"> PAGEREF _Toc153557523 \h </w:instrText>
            </w:r>
            <w:r w:rsidR="009133D8">
              <w:rPr>
                <w:noProof/>
                <w:webHidden/>
              </w:rPr>
            </w:r>
            <w:r w:rsidR="009133D8">
              <w:rPr>
                <w:noProof/>
                <w:webHidden/>
              </w:rPr>
              <w:fldChar w:fldCharType="separate"/>
            </w:r>
            <w:r>
              <w:rPr>
                <w:noProof/>
                <w:webHidden/>
              </w:rPr>
              <w:t>3</w:t>
            </w:r>
            <w:r w:rsidR="009133D8">
              <w:rPr>
                <w:noProof/>
                <w:webHidden/>
              </w:rPr>
              <w:fldChar w:fldCharType="end"/>
            </w:r>
          </w:hyperlink>
        </w:p>
        <w:p w14:paraId="069AF33D" w14:textId="6A589600" w:rsidR="009133D8" w:rsidRDefault="00FC63C9">
          <w:pPr>
            <w:pStyle w:val="TDC3"/>
            <w:tabs>
              <w:tab w:val="left" w:pos="1200"/>
              <w:tab w:val="right" w:leader="dot" w:pos="8949"/>
            </w:tabs>
            <w:rPr>
              <w:rFonts w:asciiTheme="minorHAnsi" w:eastAsiaTheme="minorEastAsia" w:hAnsiTheme="minorHAnsi" w:cstheme="minorBidi"/>
              <w:noProof/>
              <w:kern w:val="2"/>
              <w:sz w:val="24"/>
              <w:szCs w:val="24"/>
              <w14:ligatures w14:val="standardContextual"/>
            </w:rPr>
          </w:pPr>
          <w:hyperlink w:anchor="_Toc153557524" w:history="1">
            <w:r w:rsidR="009133D8" w:rsidRPr="008D6DE0">
              <w:rPr>
                <w:rStyle w:val="Hipervnculo"/>
                <w:rFonts w:eastAsiaTheme="majorEastAsia"/>
                <w:noProof/>
              </w:rPr>
              <w:t>2.1.2</w:t>
            </w:r>
            <w:r w:rsidR="009133D8">
              <w:rPr>
                <w:rFonts w:asciiTheme="minorHAnsi" w:eastAsiaTheme="minorEastAsia" w:hAnsiTheme="minorHAnsi" w:cstheme="minorBidi"/>
                <w:noProof/>
                <w:kern w:val="2"/>
                <w:sz w:val="24"/>
                <w:szCs w:val="24"/>
                <w14:ligatures w14:val="standardContextual"/>
              </w:rPr>
              <w:tab/>
            </w:r>
            <w:r w:rsidR="009133D8" w:rsidRPr="008D6DE0">
              <w:rPr>
                <w:rStyle w:val="Hipervnculo"/>
                <w:rFonts w:eastAsiaTheme="majorEastAsia"/>
                <w:noProof/>
              </w:rPr>
              <w:t>Riesgos Operativos</w:t>
            </w:r>
            <w:r w:rsidR="009133D8">
              <w:rPr>
                <w:noProof/>
                <w:webHidden/>
              </w:rPr>
              <w:tab/>
            </w:r>
            <w:r w:rsidR="009133D8">
              <w:rPr>
                <w:noProof/>
                <w:webHidden/>
              </w:rPr>
              <w:fldChar w:fldCharType="begin"/>
            </w:r>
            <w:r w:rsidR="009133D8">
              <w:rPr>
                <w:noProof/>
                <w:webHidden/>
              </w:rPr>
              <w:instrText xml:space="preserve"> PAGEREF _Toc153557524 \h </w:instrText>
            </w:r>
            <w:r w:rsidR="009133D8">
              <w:rPr>
                <w:noProof/>
                <w:webHidden/>
              </w:rPr>
            </w:r>
            <w:r w:rsidR="009133D8">
              <w:rPr>
                <w:noProof/>
                <w:webHidden/>
              </w:rPr>
              <w:fldChar w:fldCharType="separate"/>
            </w:r>
            <w:r>
              <w:rPr>
                <w:noProof/>
                <w:webHidden/>
              </w:rPr>
              <w:t>4</w:t>
            </w:r>
            <w:r w:rsidR="009133D8">
              <w:rPr>
                <w:noProof/>
                <w:webHidden/>
              </w:rPr>
              <w:fldChar w:fldCharType="end"/>
            </w:r>
          </w:hyperlink>
        </w:p>
        <w:p w14:paraId="0172283B" w14:textId="28C6B45B" w:rsidR="009133D8" w:rsidRDefault="00FC63C9">
          <w:pPr>
            <w:pStyle w:val="TDC3"/>
            <w:tabs>
              <w:tab w:val="left" w:pos="1200"/>
              <w:tab w:val="right" w:leader="dot" w:pos="8949"/>
            </w:tabs>
            <w:rPr>
              <w:rFonts w:asciiTheme="minorHAnsi" w:eastAsiaTheme="minorEastAsia" w:hAnsiTheme="minorHAnsi" w:cstheme="minorBidi"/>
              <w:noProof/>
              <w:kern w:val="2"/>
              <w:sz w:val="24"/>
              <w:szCs w:val="24"/>
              <w14:ligatures w14:val="standardContextual"/>
            </w:rPr>
          </w:pPr>
          <w:hyperlink w:anchor="_Toc153557525" w:history="1">
            <w:r w:rsidR="009133D8" w:rsidRPr="008D6DE0">
              <w:rPr>
                <w:rStyle w:val="Hipervnculo"/>
                <w:rFonts w:eastAsiaTheme="majorEastAsia"/>
                <w:noProof/>
              </w:rPr>
              <w:t>2.1.3</w:t>
            </w:r>
            <w:r w:rsidR="009133D8">
              <w:rPr>
                <w:rFonts w:asciiTheme="minorHAnsi" w:eastAsiaTheme="minorEastAsia" w:hAnsiTheme="minorHAnsi" w:cstheme="minorBidi"/>
                <w:noProof/>
                <w:kern w:val="2"/>
                <w:sz w:val="24"/>
                <w:szCs w:val="24"/>
                <w14:ligatures w14:val="standardContextual"/>
              </w:rPr>
              <w:tab/>
            </w:r>
            <w:r w:rsidR="009133D8" w:rsidRPr="008D6DE0">
              <w:rPr>
                <w:rStyle w:val="Hipervnculo"/>
                <w:rFonts w:eastAsiaTheme="majorEastAsia"/>
                <w:noProof/>
              </w:rPr>
              <w:t>Riesgos Financieros</w:t>
            </w:r>
            <w:r w:rsidR="009133D8">
              <w:rPr>
                <w:noProof/>
                <w:webHidden/>
              </w:rPr>
              <w:tab/>
            </w:r>
            <w:r w:rsidR="009133D8">
              <w:rPr>
                <w:noProof/>
                <w:webHidden/>
              </w:rPr>
              <w:fldChar w:fldCharType="begin"/>
            </w:r>
            <w:r w:rsidR="009133D8">
              <w:rPr>
                <w:noProof/>
                <w:webHidden/>
              </w:rPr>
              <w:instrText xml:space="preserve"> PAGEREF _Toc153557525 \h </w:instrText>
            </w:r>
            <w:r w:rsidR="009133D8">
              <w:rPr>
                <w:noProof/>
                <w:webHidden/>
              </w:rPr>
            </w:r>
            <w:r w:rsidR="009133D8">
              <w:rPr>
                <w:noProof/>
                <w:webHidden/>
              </w:rPr>
              <w:fldChar w:fldCharType="separate"/>
            </w:r>
            <w:r>
              <w:rPr>
                <w:noProof/>
                <w:webHidden/>
              </w:rPr>
              <w:t>4</w:t>
            </w:r>
            <w:r w:rsidR="009133D8">
              <w:rPr>
                <w:noProof/>
                <w:webHidden/>
              </w:rPr>
              <w:fldChar w:fldCharType="end"/>
            </w:r>
          </w:hyperlink>
        </w:p>
        <w:p w14:paraId="137E1456" w14:textId="615AB48D" w:rsidR="009133D8" w:rsidRDefault="00FC63C9">
          <w:pPr>
            <w:pStyle w:val="TDC3"/>
            <w:tabs>
              <w:tab w:val="left" w:pos="1200"/>
              <w:tab w:val="right" w:leader="dot" w:pos="8949"/>
            </w:tabs>
            <w:rPr>
              <w:rFonts w:asciiTheme="minorHAnsi" w:eastAsiaTheme="minorEastAsia" w:hAnsiTheme="minorHAnsi" w:cstheme="minorBidi"/>
              <w:noProof/>
              <w:kern w:val="2"/>
              <w:sz w:val="24"/>
              <w:szCs w:val="24"/>
              <w14:ligatures w14:val="standardContextual"/>
            </w:rPr>
          </w:pPr>
          <w:hyperlink w:anchor="_Toc153557526" w:history="1">
            <w:r w:rsidR="009133D8" w:rsidRPr="008D6DE0">
              <w:rPr>
                <w:rStyle w:val="Hipervnculo"/>
                <w:rFonts w:eastAsiaTheme="majorEastAsia"/>
                <w:noProof/>
              </w:rPr>
              <w:t>2.1.4</w:t>
            </w:r>
            <w:r w:rsidR="009133D8">
              <w:rPr>
                <w:rFonts w:asciiTheme="minorHAnsi" w:eastAsiaTheme="minorEastAsia" w:hAnsiTheme="minorHAnsi" w:cstheme="minorBidi"/>
                <w:noProof/>
                <w:kern w:val="2"/>
                <w:sz w:val="24"/>
                <w:szCs w:val="24"/>
                <w14:ligatures w14:val="standardContextual"/>
              </w:rPr>
              <w:tab/>
            </w:r>
            <w:r w:rsidR="009133D8" w:rsidRPr="008D6DE0">
              <w:rPr>
                <w:rStyle w:val="Hipervnculo"/>
                <w:rFonts w:eastAsiaTheme="majorEastAsia"/>
                <w:noProof/>
              </w:rPr>
              <w:t>Riesgos de Gestión de Proyectos</w:t>
            </w:r>
            <w:r w:rsidR="009133D8">
              <w:rPr>
                <w:noProof/>
                <w:webHidden/>
              </w:rPr>
              <w:tab/>
            </w:r>
            <w:r w:rsidR="009133D8">
              <w:rPr>
                <w:noProof/>
                <w:webHidden/>
              </w:rPr>
              <w:fldChar w:fldCharType="begin"/>
            </w:r>
            <w:r w:rsidR="009133D8">
              <w:rPr>
                <w:noProof/>
                <w:webHidden/>
              </w:rPr>
              <w:instrText xml:space="preserve"> PAGEREF _Toc153557526 \h </w:instrText>
            </w:r>
            <w:r w:rsidR="009133D8">
              <w:rPr>
                <w:noProof/>
                <w:webHidden/>
              </w:rPr>
            </w:r>
            <w:r w:rsidR="009133D8">
              <w:rPr>
                <w:noProof/>
                <w:webHidden/>
              </w:rPr>
              <w:fldChar w:fldCharType="separate"/>
            </w:r>
            <w:r>
              <w:rPr>
                <w:noProof/>
                <w:webHidden/>
              </w:rPr>
              <w:t>4</w:t>
            </w:r>
            <w:r w:rsidR="009133D8">
              <w:rPr>
                <w:noProof/>
                <w:webHidden/>
              </w:rPr>
              <w:fldChar w:fldCharType="end"/>
            </w:r>
          </w:hyperlink>
        </w:p>
        <w:p w14:paraId="66DEE3DC" w14:textId="349F5C2B" w:rsidR="009133D8" w:rsidRDefault="00FC63C9">
          <w:pPr>
            <w:pStyle w:val="TDC3"/>
            <w:tabs>
              <w:tab w:val="left" w:pos="1200"/>
              <w:tab w:val="right" w:leader="dot" w:pos="8949"/>
            </w:tabs>
            <w:rPr>
              <w:rFonts w:asciiTheme="minorHAnsi" w:eastAsiaTheme="minorEastAsia" w:hAnsiTheme="minorHAnsi" w:cstheme="minorBidi"/>
              <w:noProof/>
              <w:kern w:val="2"/>
              <w:sz w:val="24"/>
              <w:szCs w:val="24"/>
              <w14:ligatures w14:val="standardContextual"/>
            </w:rPr>
          </w:pPr>
          <w:hyperlink w:anchor="_Toc153557527" w:history="1">
            <w:r w:rsidR="009133D8" w:rsidRPr="008D6DE0">
              <w:rPr>
                <w:rStyle w:val="Hipervnculo"/>
                <w:rFonts w:eastAsiaTheme="majorEastAsia"/>
                <w:noProof/>
              </w:rPr>
              <w:t>2.1.5</w:t>
            </w:r>
            <w:r w:rsidR="009133D8">
              <w:rPr>
                <w:rFonts w:asciiTheme="minorHAnsi" w:eastAsiaTheme="minorEastAsia" w:hAnsiTheme="minorHAnsi" w:cstheme="minorBidi"/>
                <w:noProof/>
                <w:kern w:val="2"/>
                <w:sz w:val="24"/>
                <w:szCs w:val="24"/>
                <w14:ligatures w14:val="standardContextual"/>
              </w:rPr>
              <w:tab/>
            </w:r>
            <w:r w:rsidR="009133D8" w:rsidRPr="008D6DE0">
              <w:rPr>
                <w:rStyle w:val="Hipervnculo"/>
                <w:rFonts w:eastAsiaTheme="majorEastAsia"/>
                <w:noProof/>
              </w:rPr>
              <w:t>Riesgos de Recursos Humanos</w:t>
            </w:r>
            <w:r w:rsidR="009133D8">
              <w:rPr>
                <w:noProof/>
                <w:webHidden/>
              </w:rPr>
              <w:tab/>
            </w:r>
            <w:r w:rsidR="009133D8">
              <w:rPr>
                <w:noProof/>
                <w:webHidden/>
              </w:rPr>
              <w:fldChar w:fldCharType="begin"/>
            </w:r>
            <w:r w:rsidR="009133D8">
              <w:rPr>
                <w:noProof/>
                <w:webHidden/>
              </w:rPr>
              <w:instrText xml:space="preserve"> PAGEREF _Toc153557527 \h </w:instrText>
            </w:r>
            <w:r w:rsidR="009133D8">
              <w:rPr>
                <w:noProof/>
                <w:webHidden/>
              </w:rPr>
            </w:r>
            <w:r w:rsidR="009133D8">
              <w:rPr>
                <w:noProof/>
                <w:webHidden/>
              </w:rPr>
              <w:fldChar w:fldCharType="separate"/>
            </w:r>
            <w:r>
              <w:rPr>
                <w:noProof/>
                <w:webHidden/>
              </w:rPr>
              <w:t>5</w:t>
            </w:r>
            <w:r w:rsidR="009133D8">
              <w:rPr>
                <w:noProof/>
                <w:webHidden/>
              </w:rPr>
              <w:fldChar w:fldCharType="end"/>
            </w:r>
          </w:hyperlink>
        </w:p>
        <w:p w14:paraId="0FD8523E" w14:textId="66C76425" w:rsidR="009133D8" w:rsidRDefault="00FC63C9">
          <w:pPr>
            <w:pStyle w:val="TDC3"/>
            <w:tabs>
              <w:tab w:val="left" w:pos="1200"/>
              <w:tab w:val="right" w:leader="dot" w:pos="8949"/>
            </w:tabs>
            <w:rPr>
              <w:rFonts w:asciiTheme="minorHAnsi" w:eastAsiaTheme="minorEastAsia" w:hAnsiTheme="minorHAnsi" w:cstheme="minorBidi"/>
              <w:noProof/>
              <w:kern w:val="2"/>
              <w:sz w:val="24"/>
              <w:szCs w:val="24"/>
              <w14:ligatures w14:val="standardContextual"/>
            </w:rPr>
          </w:pPr>
          <w:hyperlink w:anchor="_Toc153557528" w:history="1">
            <w:r w:rsidR="009133D8" w:rsidRPr="008D6DE0">
              <w:rPr>
                <w:rStyle w:val="Hipervnculo"/>
                <w:rFonts w:eastAsiaTheme="majorEastAsia"/>
                <w:noProof/>
              </w:rPr>
              <w:t>2.1.6</w:t>
            </w:r>
            <w:r w:rsidR="009133D8">
              <w:rPr>
                <w:rFonts w:asciiTheme="minorHAnsi" w:eastAsiaTheme="minorEastAsia" w:hAnsiTheme="minorHAnsi" w:cstheme="minorBidi"/>
                <w:noProof/>
                <w:kern w:val="2"/>
                <w:sz w:val="24"/>
                <w:szCs w:val="24"/>
                <w14:ligatures w14:val="standardContextual"/>
              </w:rPr>
              <w:tab/>
            </w:r>
            <w:r w:rsidR="009133D8" w:rsidRPr="008D6DE0">
              <w:rPr>
                <w:rStyle w:val="Hipervnculo"/>
                <w:rFonts w:eastAsiaTheme="majorEastAsia"/>
                <w:noProof/>
              </w:rPr>
              <w:t>Riesgos Legales</w:t>
            </w:r>
            <w:r w:rsidR="009133D8">
              <w:rPr>
                <w:noProof/>
                <w:webHidden/>
              </w:rPr>
              <w:tab/>
            </w:r>
            <w:r w:rsidR="009133D8">
              <w:rPr>
                <w:noProof/>
                <w:webHidden/>
              </w:rPr>
              <w:fldChar w:fldCharType="begin"/>
            </w:r>
            <w:r w:rsidR="009133D8">
              <w:rPr>
                <w:noProof/>
                <w:webHidden/>
              </w:rPr>
              <w:instrText xml:space="preserve"> PAGEREF _Toc153557528 \h </w:instrText>
            </w:r>
            <w:r w:rsidR="009133D8">
              <w:rPr>
                <w:noProof/>
                <w:webHidden/>
              </w:rPr>
            </w:r>
            <w:r w:rsidR="009133D8">
              <w:rPr>
                <w:noProof/>
                <w:webHidden/>
              </w:rPr>
              <w:fldChar w:fldCharType="separate"/>
            </w:r>
            <w:r>
              <w:rPr>
                <w:noProof/>
                <w:webHidden/>
              </w:rPr>
              <w:t>5</w:t>
            </w:r>
            <w:r w:rsidR="009133D8">
              <w:rPr>
                <w:noProof/>
                <w:webHidden/>
              </w:rPr>
              <w:fldChar w:fldCharType="end"/>
            </w:r>
          </w:hyperlink>
        </w:p>
        <w:p w14:paraId="78D7D230" w14:textId="3347A13D" w:rsidR="009133D8" w:rsidRDefault="00FC63C9">
          <w:pPr>
            <w:pStyle w:val="TDC2"/>
            <w:tabs>
              <w:tab w:val="left" w:pos="960"/>
              <w:tab w:val="right" w:leader="dot" w:pos="8949"/>
            </w:tabs>
            <w:rPr>
              <w:rFonts w:asciiTheme="minorHAnsi" w:eastAsiaTheme="minorEastAsia" w:hAnsiTheme="minorHAnsi" w:cstheme="minorBidi"/>
              <w:b w:val="0"/>
              <w:bCs w:val="0"/>
              <w:noProof/>
              <w:kern w:val="2"/>
              <w:sz w:val="24"/>
              <w14:ligatures w14:val="standardContextual"/>
            </w:rPr>
          </w:pPr>
          <w:hyperlink w:anchor="_Toc153557529" w:history="1">
            <w:r w:rsidR="009133D8" w:rsidRPr="008D6DE0">
              <w:rPr>
                <w:rStyle w:val="Hipervnculo"/>
                <w:rFonts w:eastAsiaTheme="majorEastAsia"/>
                <w:noProof/>
              </w:rPr>
              <w:t>2.2</w:t>
            </w:r>
            <w:r w:rsidR="009133D8">
              <w:rPr>
                <w:rFonts w:asciiTheme="minorHAnsi" w:eastAsiaTheme="minorEastAsia" w:hAnsiTheme="minorHAnsi" w:cstheme="minorBidi"/>
                <w:b w:val="0"/>
                <w:bCs w:val="0"/>
                <w:noProof/>
                <w:kern w:val="2"/>
                <w:sz w:val="24"/>
                <w14:ligatures w14:val="standardContextual"/>
              </w:rPr>
              <w:tab/>
            </w:r>
            <w:r w:rsidR="009133D8" w:rsidRPr="008D6DE0">
              <w:rPr>
                <w:rStyle w:val="Hipervnculo"/>
                <w:rFonts w:eastAsiaTheme="majorEastAsia"/>
                <w:noProof/>
              </w:rPr>
              <w:t>Análisis Cualitativo</w:t>
            </w:r>
            <w:r w:rsidR="009133D8">
              <w:rPr>
                <w:noProof/>
                <w:webHidden/>
              </w:rPr>
              <w:tab/>
            </w:r>
            <w:r w:rsidR="009133D8">
              <w:rPr>
                <w:noProof/>
                <w:webHidden/>
              </w:rPr>
              <w:fldChar w:fldCharType="begin"/>
            </w:r>
            <w:r w:rsidR="009133D8">
              <w:rPr>
                <w:noProof/>
                <w:webHidden/>
              </w:rPr>
              <w:instrText xml:space="preserve"> PAGEREF _Toc153557529 \h </w:instrText>
            </w:r>
            <w:r w:rsidR="009133D8">
              <w:rPr>
                <w:noProof/>
                <w:webHidden/>
              </w:rPr>
            </w:r>
            <w:r w:rsidR="009133D8">
              <w:rPr>
                <w:noProof/>
                <w:webHidden/>
              </w:rPr>
              <w:fldChar w:fldCharType="separate"/>
            </w:r>
            <w:r>
              <w:rPr>
                <w:noProof/>
                <w:webHidden/>
              </w:rPr>
              <w:t>6</w:t>
            </w:r>
            <w:r w:rsidR="009133D8">
              <w:rPr>
                <w:noProof/>
                <w:webHidden/>
              </w:rPr>
              <w:fldChar w:fldCharType="end"/>
            </w:r>
          </w:hyperlink>
        </w:p>
        <w:p w14:paraId="0AA76816" w14:textId="76B9649F" w:rsidR="009133D8" w:rsidRDefault="00FC63C9">
          <w:pPr>
            <w:pStyle w:val="TDC3"/>
            <w:tabs>
              <w:tab w:val="left" w:pos="1200"/>
              <w:tab w:val="right" w:leader="dot" w:pos="8949"/>
            </w:tabs>
            <w:rPr>
              <w:rFonts w:asciiTheme="minorHAnsi" w:eastAsiaTheme="minorEastAsia" w:hAnsiTheme="minorHAnsi" w:cstheme="minorBidi"/>
              <w:noProof/>
              <w:kern w:val="2"/>
              <w:sz w:val="24"/>
              <w:szCs w:val="24"/>
              <w14:ligatures w14:val="standardContextual"/>
            </w:rPr>
          </w:pPr>
          <w:hyperlink w:anchor="_Toc153557530" w:history="1">
            <w:r w:rsidR="009133D8" w:rsidRPr="008D6DE0">
              <w:rPr>
                <w:rStyle w:val="Hipervnculo"/>
                <w:rFonts w:eastAsiaTheme="majorEastAsia"/>
                <w:noProof/>
              </w:rPr>
              <w:t>2.2.1</w:t>
            </w:r>
            <w:r w:rsidR="009133D8">
              <w:rPr>
                <w:rFonts w:asciiTheme="minorHAnsi" w:eastAsiaTheme="minorEastAsia" w:hAnsiTheme="minorHAnsi" w:cstheme="minorBidi"/>
                <w:noProof/>
                <w:kern w:val="2"/>
                <w:sz w:val="24"/>
                <w:szCs w:val="24"/>
                <w14:ligatures w14:val="standardContextual"/>
              </w:rPr>
              <w:tab/>
            </w:r>
            <w:r w:rsidR="009133D8" w:rsidRPr="008D6DE0">
              <w:rPr>
                <w:rStyle w:val="Hipervnculo"/>
                <w:rFonts w:eastAsiaTheme="majorEastAsia"/>
                <w:noProof/>
              </w:rPr>
              <w:t>Riesgos Técnicos</w:t>
            </w:r>
            <w:r w:rsidR="009133D8">
              <w:rPr>
                <w:noProof/>
                <w:webHidden/>
              </w:rPr>
              <w:tab/>
            </w:r>
            <w:r w:rsidR="009133D8">
              <w:rPr>
                <w:noProof/>
                <w:webHidden/>
              </w:rPr>
              <w:fldChar w:fldCharType="begin"/>
            </w:r>
            <w:r w:rsidR="009133D8">
              <w:rPr>
                <w:noProof/>
                <w:webHidden/>
              </w:rPr>
              <w:instrText xml:space="preserve"> PAGEREF _Toc153557530 \h </w:instrText>
            </w:r>
            <w:r w:rsidR="009133D8">
              <w:rPr>
                <w:noProof/>
                <w:webHidden/>
              </w:rPr>
            </w:r>
            <w:r w:rsidR="009133D8">
              <w:rPr>
                <w:noProof/>
                <w:webHidden/>
              </w:rPr>
              <w:fldChar w:fldCharType="separate"/>
            </w:r>
            <w:r>
              <w:rPr>
                <w:noProof/>
                <w:webHidden/>
              </w:rPr>
              <w:t>6</w:t>
            </w:r>
            <w:r w:rsidR="009133D8">
              <w:rPr>
                <w:noProof/>
                <w:webHidden/>
              </w:rPr>
              <w:fldChar w:fldCharType="end"/>
            </w:r>
          </w:hyperlink>
        </w:p>
        <w:p w14:paraId="5350D601" w14:textId="206D8A4F" w:rsidR="009133D8" w:rsidRDefault="00FC63C9">
          <w:pPr>
            <w:pStyle w:val="TDC3"/>
            <w:tabs>
              <w:tab w:val="left" w:pos="1200"/>
              <w:tab w:val="right" w:leader="dot" w:pos="8949"/>
            </w:tabs>
            <w:rPr>
              <w:rFonts w:asciiTheme="minorHAnsi" w:eastAsiaTheme="minorEastAsia" w:hAnsiTheme="minorHAnsi" w:cstheme="minorBidi"/>
              <w:noProof/>
              <w:kern w:val="2"/>
              <w:sz w:val="24"/>
              <w:szCs w:val="24"/>
              <w14:ligatures w14:val="standardContextual"/>
            </w:rPr>
          </w:pPr>
          <w:hyperlink w:anchor="_Toc153557531" w:history="1">
            <w:r w:rsidR="009133D8" w:rsidRPr="008D6DE0">
              <w:rPr>
                <w:rStyle w:val="Hipervnculo"/>
                <w:rFonts w:eastAsiaTheme="majorEastAsia"/>
                <w:noProof/>
              </w:rPr>
              <w:t>2.2.2</w:t>
            </w:r>
            <w:r w:rsidR="009133D8">
              <w:rPr>
                <w:rFonts w:asciiTheme="minorHAnsi" w:eastAsiaTheme="minorEastAsia" w:hAnsiTheme="minorHAnsi" w:cstheme="minorBidi"/>
                <w:noProof/>
                <w:kern w:val="2"/>
                <w:sz w:val="24"/>
                <w:szCs w:val="24"/>
                <w14:ligatures w14:val="standardContextual"/>
              </w:rPr>
              <w:tab/>
            </w:r>
            <w:r w:rsidR="009133D8" w:rsidRPr="008D6DE0">
              <w:rPr>
                <w:rStyle w:val="Hipervnculo"/>
                <w:rFonts w:eastAsiaTheme="majorEastAsia"/>
                <w:noProof/>
              </w:rPr>
              <w:t>Riesgos Operativos</w:t>
            </w:r>
            <w:r w:rsidR="009133D8">
              <w:rPr>
                <w:noProof/>
                <w:webHidden/>
              </w:rPr>
              <w:tab/>
            </w:r>
            <w:r w:rsidR="009133D8">
              <w:rPr>
                <w:noProof/>
                <w:webHidden/>
              </w:rPr>
              <w:fldChar w:fldCharType="begin"/>
            </w:r>
            <w:r w:rsidR="009133D8">
              <w:rPr>
                <w:noProof/>
                <w:webHidden/>
              </w:rPr>
              <w:instrText xml:space="preserve"> PAGEREF _Toc153557531 \h </w:instrText>
            </w:r>
            <w:r w:rsidR="009133D8">
              <w:rPr>
                <w:noProof/>
                <w:webHidden/>
              </w:rPr>
            </w:r>
            <w:r w:rsidR="009133D8">
              <w:rPr>
                <w:noProof/>
                <w:webHidden/>
              </w:rPr>
              <w:fldChar w:fldCharType="separate"/>
            </w:r>
            <w:r>
              <w:rPr>
                <w:noProof/>
                <w:webHidden/>
              </w:rPr>
              <w:t>7</w:t>
            </w:r>
            <w:r w:rsidR="009133D8">
              <w:rPr>
                <w:noProof/>
                <w:webHidden/>
              </w:rPr>
              <w:fldChar w:fldCharType="end"/>
            </w:r>
          </w:hyperlink>
        </w:p>
        <w:p w14:paraId="5F2EBF2D" w14:textId="644895E7" w:rsidR="009133D8" w:rsidRDefault="00FC63C9">
          <w:pPr>
            <w:pStyle w:val="TDC3"/>
            <w:tabs>
              <w:tab w:val="left" w:pos="1200"/>
              <w:tab w:val="right" w:leader="dot" w:pos="8949"/>
            </w:tabs>
            <w:rPr>
              <w:rFonts w:asciiTheme="minorHAnsi" w:eastAsiaTheme="minorEastAsia" w:hAnsiTheme="minorHAnsi" w:cstheme="minorBidi"/>
              <w:noProof/>
              <w:kern w:val="2"/>
              <w:sz w:val="24"/>
              <w:szCs w:val="24"/>
              <w14:ligatures w14:val="standardContextual"/>
            </w:rPr>
          </w:pPr>
          <w:hyperlink w:anchor="_Toc153557532" w:history="1">
            <w:r w:rsidR="009133D8" w:rsidRPr="008D6DE0">
              <w:rPr>
                <w:rStyle w:val="Hipervnculo"/>
                <w:rFonts w:eastAsiaTheme="majorEastAsia"/>
                <w:noProof/>
              </w:rPr>
              <w:t>2.2.3</w:t>
            </w:r>
            <w:r w:rsidR="009133D8">
              <w:rPr>
                <w:rFonts w:asciiTheme="minorHAnsi" w:eastAsiaTheme="minorEastAsia" w:hAnsiTheme="minorHAnsi" w:cstheme="minorBidi"/>
                <w:noProof/>
                <w:kern w:val="2"/>
                <w:sz w:val="24"/>
                <w:szCs w:val="24"/>
                <w14:ligatures w14:val="standardContextual"/>
              </w:rPr>
              <w:tab/>
            </w:r>
            <w:r w:rsidR="009133D8" w:rsidRPr="008D6DE0">
              <w:rPr>
                <w:rStyle w:val="Hipervnculo"/>
                <w:rFonts w:eastAsiaTheme="majorEastAsia"/>
                <w:noProof/>
              </w:rPr>
              <w:t>Riesgos Financieros</w:t>
            </w:r>
            <w:r w:rsidR="009133D8">
              <w:rPr>
                <w:noProof/>
                <w:webHidden/>
              </w:rPr>
              <w:tab/>
            </w:r>
            <w:r w:rsidR="009133D8">
              <w:rPr>
                <w:noProof/>
                <w:webHidden/>
              </w:rPr>
              <w:fldChar w:fldCharType="begin"/>
            </w:r>
            <w:r w:rsidR="009133D8">
              <w:rPr>
                <w:noProof/>
                <w:webHidden/>
              </w:rPr>
              <w:instrText xml:space="preserve"> PAGEREF _Toc153557532 \h </w:instrText>
            </w:r>
            <w:r w:rsidR="009133D8">
              <w:rPr>
                <w:noProof/>
                <w:webHidden/>
              </w:rPr>
            </w:r>
            <w:r w:rsidR="009133D8">
              <w:rPr>
                <w:noProof/>
                <w:webHidden/>
              </w:rPr>
              <w:fldChar w:fldCharType="separate"/>
            </w:r>
            <w:r>
              <w:rPr>
                <w:noProof/>
                <w:webHidden/>
              </w:rPr>
              <w:t>9</w:t>
            </w:r>
            <w:r w:rsidR="009133D8">
              <w:rPr>
                <w:noProof/>
                <w:webHidden/>
              </w:rPr>
              <w:fldChar w:fldCharType="end"/>
            </w:r>
          </w:hyperlink>
        </w:p>
        <w:p w14:paraId="1F6900E2" w14:textId="089F5328" w:rsidR="009133D8" w:rsidRDefault="00FC63C9">
          <w:pPr>
            <w:pStyle w:val="TDC3"/>
            <w:tabs>
              <w:tab w:val="left" w:pos="1200"/>
              <w:tab w:val="right" w:leader="dot" w:pos="8949"/>
            </w:tabs>
            <w:rPr>
              <w:rFonts w:asciiTheme="minorHAnsi" w:eastAsiaTheme="minorEastAsia" w:hAnsiTheme="minorHAnsi" w:cstheme="minorBidi"/>
              <w:noProof/>
              <w:kern w:val="2"/>
              <w:sz w:val="24"/>
              <w:szCs w:val="24"/>
              <w14:ligatures w14:val="standardContextual"/>
            </w:rPr>
          </w:pPr>
          <w:hyperlink w:anchor="_Toc153557533" w:history="1">
            <w:r w:rsidR="009133D8" w:rsidRPr="008D6DE0">
              <w:rPr>
                <w:rStyle w:val="Hipervnculo"/>
                <w:rFonts w:eastAsiaTheme="majorEastAsia"/>
                <w:noProof/>
              </w:rPr>
              <w:t>2.2.4</w:t>
            </w:r>
            <w:r w:rsidR="009133D8">
              <w:rPr>
                <w:rFonts w:asciiTheme="minorHAnsi" w:eastAsiaTheme="minorEastAsia" w:hAnsiTheme="minorHAnsi" w:cstheme="minorBidi"/>
                <w:noProof/>
                <w:kern w:val="2"/>
                <w:sz w:val="24"/>
                <w:szCs w:val="24"/>
                <w14:ligatures w14:val="standardContextual"/>
              </w:rPr>
              <w:tab/>
            </w:r>
            <w:r w:rsidR="009133D8" w:rsidRPr="008D6DE0">
              <w:rPr>
                <w:rStyle w:val="Hipervnculo"/>
                <w:rFonts w:eastAsiaTheme="majorEastAsia"/>
                <w:noProof/>
              </w:rPr>
              <w:t>Riesgos de Gestión de Proyectos</w:t>
            </w:r>
            <w:r w:rsidR="009133D8">
              <w:rPr>
                <w:noProof/>
                <w:webHidden/>
              </w:rPr>
              <w:tab/>
            </w:r>
            <w:r w:rsidR="009133D8">
              <w:rPr>
                <w:noProof/>
                <w:webHidden/>
              </w:rPr>
              <w:fldChar w:fldCharType="begin"/>
            </w:r>
            <w:r w:rsidR="009133D8">
              <w:rPr>
                <w:noProof/>
                <w:webHidden/>
              </w:rPr>
              <w:instrText xml:space="preserve"> PAGEREF _Toc153557533 \h </w:instrText>
            </w:r>
            <w:r w:rsidR="009133D8">
              <w:rPr>
                <w:noProof/>
                <w:webHidden/>
              </w:rPr>
            </w:r>
            <w:r w:rsidR="009133D8">
              <w:rPr>
                <w:noProof/>
                <w:webHidden/>
              </w:rPr>
              <w:fldChar w:fldCharType="separate"/>
            </w:r>
            <w:r>
              <w:rPr>
                <w:noProof/>
                <w:webHidden/>
              </w:rPr>
              <w:t>10</w:t>
            </w:r>
            <w:r w:rsidR="009133D8">
              <w:rPr>
                <w:noProof/>
                <w:webHidden/>
              </w:rPr>
              <w:fldChar w:fldCharType="end"/>
            </w:r>
          </w:hyperlink>
        </w:p>
        <w:p w14:paraId="1A53A848" w14:textId="094417AB" w:rsidR="009133D8" w:rsidRDefault="00FC63C9">
          <w:pPr>
            <w:pStyle w:val="TDC3"/>
            <w:tabs>
              <w:tab w:val="left" w:pos="1200"/>
              <w:tab w:val="right" w:leader="dot" w:pos="8949"/>
            </w:tabs>
            <w:rPr>
              <w:rFonts w:asciiTheme="minorHAnsi" w:eastAsiaTheme="minorEastAsia" w:hAnsiTheme="minorHAnsi" w:cstheme="minorBidi"/>
              <w:noProof/>
              <w:kern w:val="2"/>
              <w:sz w:val="24"/>
              <w:szCs w:val="24"/>
              <w14:ligatures w14:val="standardContextual"/>
            </w:rPr>
          </w:pPr>
          <w:hyperlink w:anchor="_Toc153557534" w:history="1">
            <w:r w:rsidR="009133D8" w:rsidRPr="008D6DE0">
              <w:rPr>
                <w:rStyle w:val="Hipervnculo"/>
                <w:rFonts w:eastAsiaTheme="majorEastAsia"/>
                <w:noProof/>
              </w:rPr>
              <w:t>2.2.5</w:t>
            </w:r>
            <w:r w:rsidR="009133D8">
              <w:rPr>
                <w:rFonts w:asciiTheme="minorHAnsi" w:eastAsiaTheme="minorEastAsia" w:hAnsiTheme="minorHAnsi" w:cstheme="minorBidi"/>
                <w:noProof/>
                <w:kern w:val="2"/>
                <w:sz w:val="24"/>
                <w:szCs w:val="24"/>
                <w14:ligatures w14:val="standardContextual"/>
              </w:rPr>
              <w:tab/>
            </w:r>
            <w:r w:rsidR="009133D8" w:rsidRPr="008D6DE0">
              <w:rPr>
                <w:rStyle w:val="Hipervnculo"/>
                <w:rFonts w:eastAsiaTheme="majorEastAsia"/>
                <w:noProof/>
              </w:rPr>
              <w:t>Riesgos de Recursos Humanos</w:t>
            </w:r>
            <w:r w:rsidR="009133D8">
              <w:rPr>
                <w:noProof/>
                <w:webHidden/>
              </w:rPr>
              <w:tab/>
            </w:r>
            <w:r w:rsidR="009133D8">
              <w:rPr>
                <w:noProof/>
                <w:webHidden/>
              </w:rPr>
              <w:fldChar w:fldCharType="begin"/>
            </w:r>
            <w:r w:rsidR="009133D8">
              <w:rPr>
                <w:noProof/>
                <w:webHidden/>
              </w:rPr>
              <w:instrText xml:space="preserve"> PAGEREF _Toc153557534 \h </w:instrText>
            </w:r>
            <w:r w:rsidR="009133D8">
              <w:rPr>
                <w:noProof/>
                <w:webHidden/>
              </w:rPr>
            </w:r>
            <w:r w:rsidR="009133D8">
              <w:rPr>
                <w:noProof/>
                <w:webHidden/>
              </w:rPr>
              <w:fldChar w:fldCharType="separate"/>
            </w:r>
            <w:r>
              <w:rPr>
                <w:noProof/>
                <w:webHidden/>
              </w:rPr>
              <w:t>11</w:t>
            </w:r>
            <w:r w:rsidR="009133D8">
              <w:rPr>
                <w:noProof/>
                <w:webHidden/>
              </w:rPr>
              <w:fldChar w:fldCharType="end"/>
            </w:r>
          </w:hyperlink>
        </w:p>
        <w:p w14:paraId="166BA541" w14:textId="5FE3B1F2" w:rsidR="009133D8" w:rsidRDefault="00FC63C9">
          <w:pPr>
            <w:pStyle w:val="TDC3"/>
            <w:tabs>
              <w:tab w:val="left" w:pos="1200"/>
              <w:tab w:val="right" w:leader="dot" w:pos="8949"/>
            </w:tabs>
            <w:rPr>
              <w:rFonts w:asciiTheme="minorHAnsi" w:eastAsiaTheme="minorEastAsia" w:hAnsiTheme="minorHAnsi" w:cstheme="minorBidi"/>
              <w:noProof/>
              <w:kern w:val="2"/>
              <w:sz w:val="24"/>
              <w:szCs w:val="24"/>
              <w14:ligatures w14:val="standardContextual"/>
            </w:rPr>
          </w:pPr>
          <w:hyperlink w:anchor="_Toc153557535" w:history="1">
            <w:r w:rsidR="009133D8" w:rsidRPr="008D6DE0">
              <w:rPr>
                <w:rStyle w:val="Hipervnculo"/>
                <w:rFonts w:eastAsiaTheme="majorEastAsia"/>
                <w:noProof/>
              </w:rPr>
              <w:t>2.2.6</w:t>
            </w:r>
            <w:r w:rsidR="009133D8">
              <w:rPr>
                <w:rFonts w:asciiTheme="minorHAnsi" w:eastAsiaTheme="minorEastAsia" w:hAnsiTheme="minorHAnsi" w:cstheme="minorBidi"/>
                <w:noProof/>
                <w:kern w:val="2"/>
                <w:sz w:val="24"/>
                <w:szCs w:val="24"/>
                <w14:ligatures w14:val="standardContextual"/>
              </w:rPr>
              <w:tab/>
            </w:r>
            <w:r w:rsidR="009133D8" w:rsidRPr="008D6DE0">
              <w:rPr>
                <w:rStyle w:val="Hipervnculo"/>
                <w:rFonts w:eastAsiaTheme="majorEastAsia"/>
                <w:noProof/>
              </w:rPr>
              <w:t>Riesgos Legales</w:t>
            </w:r>
            <w:r w:rsidR="009133D8">
              <w:rPr>
                <w:noProof/>
                <w:webHidden/>
              </w:rPr>
              <w:tab/>
            </w:r>
            <w:r w:rsidR="009133D8">
              <w:rPr>
                <w:noProof/>
                <w:webHidden/>
              </w:rPr>
              <w:fldChar w:fldCharType="begin"/>
            </w:r>
            <w:r w:rsidR="009133D8">
              <w:rPr>
                <w:noProof/>
                <w:webHidden/>
              </w:rPr>
              <w:instrText xml:space="preserve"> PAGEREF _Toc153557535 \h </w:instrText>
            </w:r>
            <w:r w:rsidR="009133D8">
              <w:rPr>
                <w:noProof/>
                <w:webHidden/>
              </w:rPr>
            </w:r>
            <w:r w:rsidR="009133D8">
              <w:rPr>
                <w:noProof/>
                <w:webHidden/>
              </w:rPr>
              <w:fldChar w:fldCharType="separate"/>
            </w:r>
            <w:r>
              <w:rPr>
                <w:noProof/>
                <w:webHidden/>
              </w:rPr>
              <w:t>13</w:t>
            </w:r>
            <w:r w:rsidR="009133D8">
              <w:rPr>
                <w:noProof/>
                <w:webHidden/>
              </w:rPr>
              <w:fldChar w:fldCharType="end"/>
            </w:r>
          </w:hyperlink>
        </w:p>
        <w:p w14:paraId="3AAF72F3" w14:textId="3C90B3F2" w:rsidR="009133D8" w:rsidRDefault="00FC63C9">
          <w:pPr>
            <w:pStyle w:val="TDC2"/>
            <w:tabs>
              <w:tab w:val="left" w:pos="960"/>
              <w:tab w:val="right" w:leader="dot" w:pos="8949"/>
            </w:tabs>
            <w:rPr>
              <w:rFonts w:asciiTheme="minorHAnsi" w:eastAsiaTheme="minorEastAsia" w:hAnsiTheme="minorHAnsi" w:cstheme="minorBidi"/>
              <w:b w:val="0"/>
              <w:bCs w:val="0"/>
              <w:noProof/>
              <w:kern w:val="2"/>
              <w:sz w:val="24"/>
              <w14:ligatures w14:val="standardContextual"/>
            </w:rPr>
          </w:pPr>
          <w:hyperlink w:anchor="_Toc153557536" w:history="1">
            <w:r w:rsidR="009133D8" w:rsidRPr="008D6DE0">
              <w:rPr>
                <w:rStyle w:val="Hipervnculo"/>
                <w:rFonts w:eastAsiaTheme="majorEastAsia"/>
                <w:noProof/>
              </w:rPr>
              <w:t>2.3</w:t>
            </w:r>
            <w:r w:rsidR="009133D8">
              <w:rPr>
                <w:rFonts w:asciiTheme="minorHAnsi" w:eastAsiaTheme="minorEastAsia" w:hAnsiTheme="minorHAnsi" w:cstheme="minorBidi"/>
                <w:b w:val="0"/>
                <w:bCs w:val="0"/>
                <w:noProof/>
                <w:kern w:val="2"/>
                <w:sz w:val="24"/>
                <w14:ligatures w14:val="standardContextual"/>
              </w:rPr>
              <w:tab/>
            </w:r>
            <w:r w:rsidR="009133D8" w:rsidRPr="008D6DE0">
              <w:rPr>
                <w:rStyle w:val="Hipervnculo"/>
                <w:rFonts w:eastAsiaTheme="majorEastAsia"/>
                <w:noProof/>
              </w:rPr>
              <w:t>Analisis Cuantitativo</w:t>
            </w:r>
            <w:r w:rsidR="009133D8">
              <w:rPr>
                <w:noProof/>
                <w:webHidden/>
              </w:rPr>
              <w:tab/>
            </w:r>
            <w:r w:rsidR="009133D8">
              <w:rPr>
                <w:noProof/>
                <w:webHidden/>
              </w:rPr>
              <w:fldChar w:fldCharType="begin"/>
            </w:r>
            <w:r w:rsidR="009133D8">
              <w:rPr>
                <w:noProof/>
                <w:webHidden/>
              </w:rPr>
              <w:instrText xml:space="preserve"> PAGEREF _Toc153557536 \h </w:instrText>
            </w:r>
            <w:r w:rsidR="009133D8">
              <w:rPr>
                <w:noProof/>
                <w:webHidden/>
              </w:rPr>
            </w:r>
            <w:r w:rsidR="009133D8">
              <w:rPr>
                <w:noProof/>
                <w:webHidden/>
              </w:rPr>
              <w:fldChar w:fldCharType="separate"/>
            </w:r>
            <w:r>
              <w:rPr>
                <w:noProof/>
                <w:webHidden/>
              </w:rPr>
              <w:t>14</w:t>
            </w:r>
            <w:r w:rsidR="009133D8">
              <w:rPr>
                <w:noProof/>
                <w:webHidden/>
              </w:rPr>
              <w:fldChar w:fldCharType="end"/>
            </w:r>
          </w:hyperlink>
        </w:p>
        <w:p w14:paraId="77D9A0ED" w14:textId="329D4E1C" w:rsidR="009133D8" w:rsidRDefault="00FC63C9">
          <w:pPr>
            <w:pStyle w:val="TDC3"/>
            <w:tabs>
              <w:tab w:val="left" w:pos="1200"/>
              <w:tab w:val="right" w:leader="dot" w:pos="8949"/>
            </w:tabs>
            <w:rPr>
              <w:rFonts w:asciiTheme="minorHAnsi" w:eastAsiaTheme="minorEastAsia" w:hAnsiTheme="minorHAnsi" w:cstheme="minorBidi"/>
              <w:noProof/>
              <w:kern w:val="2"/>
              <w:sz w:val="24"/>
              <w:szCs w:val="24"/>
              <w14:ligatures w14:val="standardContextual"/>
            </w:rPr>
          </w:pPr>
          <w:hyperlink w:anchor="_Toc153557537" w:history="1">
            <w:r w:rsidR="009133D8" w:rsidRPr="008D6DE0">
              <w:rPr>
                <w:rStyle w:val="Hipervnculo"/>
                <w:rFonts w:eastAsiaTheme="majorEastAsia"/>
                <w:noProof/>
              </w:rPr>
              <w:t>2.3.1</w:t>
            </w:r>
            <w:r w:rsidR="009133D8">
              <w:rPr>
                <w:rFonts w:asciiTheme="minorHAnsi" w:eastAsiaTheme="minorEastAsia" w:hAnsiTheme="minorHAnsi" w:cstheme="minorBidi"/>
                <w:noProof/>
                <w:kern w:val="2"/>
                <w:sz w:val="24"/>
                <w:szCs w:val="24"/>
                <w14:ligatures w14:val="standardContextual"/>
              </w:rPr>
              <w:tab/>
            </w:r>
            <w:r w:rsidR="009133D8" w:rsidRPr="008D6DE0">
              <w:rPr>
                <w:rStyle w:val="Hipervnculo"/>
                <w:rFonts w:eastAsiaTheme="majorEastAsia"/>
                <w:noProof/>
              </w:rPr>
              <w:t>Riesgos Técnicos</w:t>
            </w:r>
            <w:r w:rsidR="009133D8">
              <w:rPr>
                <w:noProof/>
                <w:webHidden/>
              </w:rPr>
              <w:tab/>
            </w:r>
            <w:r w:rsidR="009133D8">
              <w:rPr>
                <w:noProof/>
                <w:webHidden/>
              </w:rPr>
              <w:fldChar w:fldCharType="begin"/>
            </w:r>
            <w:r w:rsidR="009133D8">
              <w:rPr>
                <w:noProof/>
                <w:webHidden/>
              </w:rPr>
              <w:instrText xml:space="preserve"> PAGEREF _Toc153557537 \h </w:instrText>
            </w:r>
            <w:r w:rsidR="009133D8">
              <w:rPr>
                <w:noProof/>
                <w:webHidden/>
              </w:rPr>
            </w:r>
            <w:r w:rsidR="009133D8">
              <w:rPr>
                <w:noProof/>
                <w:webHidden/>
              </w:rPr>
              <w:fldChar w:fldCharType="separate"/>
            </w:r>
            <w:r>
              <w:rPr>
                <w:noProof/>
                <w:webHidden/>
              </w:rPr>
              <w:t>14</w:t>
            </w:r>
            <w:r w:rsidR="009133D8">
              <w:rPr>
                <w:noProof/>
                <w:webHidden/>
              </w:rPr>
              <w:fldChar w:fldCharType="end"/>
            </w:r>
          </w:hyperlink>
        </w:p>
        <w:p w14:paraId="72FF9D54" w14:textId="07531EF8" w:rsidR="009133D8" w:rsidRDefault="00FC63C9">
          <w:pPr>
            <w:pStyle w:val="TDC3"/>
            <w:tabs>
              <w:tab w:val="left" w:pos="1200"/>
              <w:tab w:val="right" w:leader="dot" w:pos="8949"/>
            </w:tabs>
            <w:rPr>
              <w:rFonts w:asciiTheme="minorHAnsi" w:eastAsiaTheme="minorEastAsia" w:hAnsiTheme="minorHAnsi" w:cstheme="minorBidi"/>
              <w:noProof/>
              <w:kern w:val="2"/>
              <w:sz w:val="24"/>
              <w:szCs w:val="24"/>
              <w14:ligatures w14:val="standardContextual"/>
            </w:rPr>
          </w:pPr>
          <w:hyperlink w:anchor="_Toc153557538" w:history="1">
            <w:r w:rsidR="009133D8" w:rsidRPr="008D6DE0">
              <w:rPr>
                <w:rStyle w:val="Hipervnculo"/>
                <w:rFonts w:eastAsiaTheme="majorEastAsia"/>
                <w:noProof/>
              </w:rPr>
              <w:t>2.3.2</w:t>
            </w:r>
            <w:r w:rsidR="009133D8">
              <w:rPr>
                <w:rFonts w:asciiTheme="minorHAnsi" w:eastAsiaTheme="minorEastAsia" w:hAnsiTheme="minorHAnsi" w:cstheme="minorBidi"/>
                <w:noProof/>
                <w:kern w:val="2"/>
                <w:sz w:val="24"/>
                <w:szCs w:val="24"/>
                <w14:ligatures w14:val="standardContextual"/>
              </w:rPr>
              <w:tab/>
            </w:r>
            <w:r w:rsidR="009133D8" w:rsidRPr="008D6DE0">
              <w:rPr>
                <w:rStyle w:val="Hipervnculo"/>
                <w:rFonts w:eastAsiaTheme="majorEastAsia"/>
                <w:noProof/>
              </w:rPr>
              <w:t>Riesgos Operativos</w:t>
            </w:r>
            <w:r w:rsidR="009133D8">
              <w:rPr>
                <w:noProof/>
                <w:webHidden/>
              </w:rPr>
              <w:tab/>
            </w:r>
            <w:r w:rsidR="009133D8">
              <w:rPr>
                <w:noProof/>
                <w:webHidden/>
              </w:rPr>
              <w:fldChar w:fldCharType="begin"/>
            </w:r>
            <w:r w:rsidR="009133D8">
              <w:rPr>
                <w:noProof/>
                <w:webHidden/>
              </w:rPr>
              <w:instrText xml:space="preserve"> PAGEREF _Toc153557538 \h </w:instrText>
            </w:r>
            <w:r w:rsidR="009133D8">
              <w:rPr>
                <w:noProof/>
                <w:webHidden/>
              </w:rPr>
            </w:r>
            <w:r w:rsidR="009133D8">
              <w:rPr>
                <w:noProof/>
                <w:webHidden/>
              </w:rPr>
              <w:fldChar w:fldCharType="separate"/>
            </w:r>
            <w:r>
              <w:rPr>
                <w:noProof/>
                <w:webHidden/>
              </w:rPr>
              <w:t>16</w:t>
            </w:r>
            <w:r w:rsidR="009133D8">
              <w:rPr>
                <w:noProof/>
                <w:webHidden/>
              </w:rPr>
              <w:fldChar w:fldCharType="end"/>
            </w:r>
          </w:hyperlink>
        </w:p>
        <w:p w14:paraId="53439BAC" w14:textId="60F27B2B" w:rsidR="009133D8" w:rsidRDefault="00FC63C9">
          <w:pPr>
            <w:pStyle w:val="TDC3"/>
            <w:tabs>
              <w:tab w:val="left" w:pos="1200"/>
              <w:tab w:val="right" w:leader="dot" w:pos="8949"/>
            </w:tabs>
            <w:rPr>
              <w:rFonts w:asciiTheme="minorHAnsi" w:eastAsiaTheme="minorEastAsia" w:hAnsiTheme="minorHAnsi" w:cstheme="minorBidi"/>
              <w:noProof/>
              <w:kern w:val="2"/>
              <w:sz w:val="24"/>
              <w:szCs w:val="24"/>
              <w14:ligatures w14:val="standardContextual"/>
            </w:rPr>
          </w:pPr>
          <w:hyperlink w:anchor="_Toc153557539" w:history="1">
            <w:r w:rsidR="009133D8" w:rsidRPr="008D6DE0">
              <w:rPr>
                <w:rStyle w:val="Hipervnculo"/>
                <w:rFonts w:eastAsiaTheme="majorEastAsia"/>
                <w:noProof/>
              </w:rPr>
              <w:t>2.3.3</w:t>
            </w:r>
            <w:r w:rsidR="009133D8">
              <w:rPr>
                <w:rFonts w:asciiTheme="minorHAnsi" w:eastAsiaTheme="minorEastAsia" w:hAnsiTheme="minorHAnsi" w:cstheme="minorBidi"/>
                <w:noProof/>
                <w:kern w:val="2"/>
                <w:sz w:val="24"/>
                <w:szCs w:val="24"/>
                <w14:ligatures w14:val="standardContextual"/>
              </w:rPr>
              <w:tab/>
            </w:r>
            <w:r w:rsidR="009133D8" w:rsidRPr="008D6DE0">
              <w:rPr>
                <w:rStyle w:val="Hipervnculo"/>
                <w:rFonts w:eastAsiaTheme="majorEastAsia"/>
                <w:noProof/>
              </w:rPr>
              <w:t>Riesgos Financieros</w:t>
            </w:r>
            <w:r w:rsidR="009133D8">
              <w:rPr>
                <w:noProof/>
                <w:webHidden/>
              </w:rPr>
              <w:tab/>
            </w:r>
            <w:r w:rsidR="009133D8">
              <w:rPr>
                <w:noProof/>
                <w:webHidden/>
              </w:rPr>
              <w:fldChar w:fldCharType="begin"/>
            </w:r>
            <w:r w:rsidR="009133D8">
              <w:rPr>
                <w:noProof/>
                <w:webHidden/>
              </w:rPr>
              <w:instrText xml:space="preserve"> PAGEREF _Toc153557539 \h </w:instrText>
            </w:r>
            <w:r w:rsidR="009133D8">
              <w:rPr>
                <w:noProof/>
                <w:webHidden/>
              </w:rPr>
            </w:r>
            <w:r w:rsidR="009133D8">
              <w:rPr>
                <w:noProof/>
                <w:webHidden/>
              </w:rPr>
              <w:fldChar w:fldCharType="separate"/>
            </w:r>
            <w:r>
              <w:rPr>
                <w:noProof/>
                <w:webHidden/>
              </w:rPr>
              <w:t>18</w:t>
            </w:r>
            <w:r w:rsidR="009133D8">
              <w:rPr>
                <w:noProof/>
                <w:webHidden/>
              </w:rPr>
              <w:fldChar w:fldCharType="end"/>
            </w:r>
          </w:hyperlink>
        </w:p>
        <w:p w14:paraId="63B7EE92" w14:textId="3945D214" w:rsidR="009133D8" w:rsidRDefault="00FC63C9">
          <w:pPr>
            <w:pStyle w:val="TDC3"/>
            <w:tabs>
              <w:tab w:val="left" w:pos="1200"/>
              <w:tab w:val="right" w:leader="dot" w:pos="8949"/>
            </w:tabs>
            <w:rPr>
              <w:rFonts w:asciiTheme="minorHAnsi" w:eastAsiaTheme="minorEastAsia" w:hAnsiTheme="minorHAnsi" w:cstheme="minorBidi"/>
              <w:noProof/>
              <w:kern w:val="2"/>
              <w:sz w:val="24"/>
              <w:szCs w:val="24"/>
              <w14:ligatures w14:val="standardContextual"/>
            </w:rPr>
          </w:pPr>
          <w:hyperlink w:anchor="_Toc153557540" w:history="1">
            <w:r w:rsidR="009133D8" w:rsidRPr="008D6DE0">
              <w:rPr>
                <w:rStyle w:val="Hipervnculo"/>
                <w:rFonts w:eastAsiaTheme="majorEastAsia"/>
                <w:noProof/>
              </w:rPr>
              <w:t>2.3.4</w:t>
            </w:r>
            <w:r w:rsidR="009133D8">
              <w:rPr>
                <w:rFonts w:asciiTheme="minorHAnsi" w:eastAsiaTheme="minorEastAsia" w:hAnsiTheme="minorHAnsi" w:cstheme="minorBidi"/>
                <w:noProof/>
                <w:kern w:val="2"/>
                <w:sz w:val="24"/>
                <w:szCs w:val="24"/>
                <w14:ligatures w14:val="standardContextual"/>
              </w:rPr>
              <w:tab/>
            </w:r>
            <w:r w:rsidR="009133D8" w:rsidRPr="008D6DE0">
              <w:rPr>
                <w:rStyle w:val="Hipervnculo"/>
                <w:rFonts w:eastAsiaTheme="majorEastAsia"/>
                <w:noProof/>
              </w:rPr>
              <w:t>Riesgos de Gestión de Proyectos</w:t>
            </w:r>
            <w:r w:rsidR="009133D8">
              <w:rPr>
                <w:noProof/>
                <w:webHidden/>
              </w:rPr>
              <w:tab/>
            </w:r>
            <w:r w:rsidR="009133D8">
              <w:rPr>
                <w:noProof/>
                <w:webHidden/>
              </w:rPr>
              <w:fldChar w:fldCharType="begin"/>
            </w:r>
            <w:r w:rsidR="009133D8">
              <w:rPr>
                <w:noProof/>
                <w:webHidden/>
              </w:rPr>
              <w:instrText xml:space="preserve"> PAGEREF _Toc153557540 \h </w:instrText>
            </w:r>
            <w:r w:rsidR="009133D8">
              <w:rPr>
                <w:noProof/>
                <w:webHidden/>
              </w:rPr>
            </w:r>
            <w:r w:rsidR="009133D8">
              <w:rPr>
                <w:noProof/>
                <w:webHidden/>
              </w:rPr>
              <w:fldChar w:fldCharType="separate"/>
            </w:r>
            <w:r>
              <w:rPr>
                <w:noProof/>
                <w:webHidden/>
              </w:rPr>
              <w:t>19</w:t>
            </w:r>
            <w:r w:rsidR="009133D8">
              <w:rPr>
                <w:noProof/>
                <w:webHidden/>
              </w:rPr>
              <w:fldChar w:fldCharType="end"/>
            </w:r>
          </w:hyperlink>
        </w:p>
        <w:p w14:paraId="2248561F" w14:textId="7C09F2CC" w:rsidR="009133D8" w:rsidRDefault="00FC63C9">
          <w:pPr>
            <w:pStyle w:val="TDC3"/>
            <w:tabs>
              <w:tab w:val="left" w:pos="1200"/>
              <w:tab w:val="right" w:leader="dot" w:pos="8949"/>
            </w:tabs>
            <w:rPr>
              <w:rFonts w:asciiTheme="minorHAnsi" w:eastAsiaTheme="minorEastAsia" w:hAnsiTheme="minorHAnsi" w:cstheme="minorBidi"/>
              <w:noProof/>
              <w:kern w:val="2"/>
              <w:sz w:val="24"/>
              <w:szCs w:val="24"/>
              <w14:ligatures w14:val="standardContextual"/>
            </w:rPr>
          </w:pPr>
          <w:hyperlink w:anchor="_Toc153557541" w:history="1">
            <w:r w:rsidR="009133D8" w:rsidRPr="008D6DE0">
              <w:rPr>
                <w:rStyle w:val="Hipervnculo"/>
                <w:rFonts w:eastAsiaTheme="majorEastAsia"/>
                <w:noProof/>
              </w:rPr>
              <w:t>2.3.5</w:t>
            </w:r>
            <w:r w:rsidR="009133D8">
              <w:rPr>
                <w:rFonts w:asciiTheme="minorHAnsi" w:eastAsiaTheme="minorEastAsia" w:hAnsiTheme="minorHAnsi" w:cstheme="minorBidi"/>
                <w:noProof/>
                <w:kern w:val="2"/>
                <w:sz w:val="24"/>
                <w:szCs w:val="24"/>
                <w14:ligatures w14:val="standardContextual"/>
              </w:rPr>
              <w:tab/>
            </w:r>
            <w:r w:rsidR="009133D8" w:rsidRPr="008D6DE0">
              <w:rPr>
                <w:rStyle w:val="Hipervnculo"/>
                <w:rFonts w:eastAsiaTheme="majorEastAsia"/>
                <w:noProof/>
              </w:rPr>
              <w:t>Riesgos de Recursos Humanos</w:t>
            </w:r>
            <w:r w:rsidR="009133D8">
              <w:rPr>
                <w:noProof/>
                <w:webHidden/>
              </w:rPr>
              <w:tab/>
            </w:r>
            <w:r w:rsidR="009133D8">
              <w:rPr>
                <w:noProof/>
                <w:webHidden/>
              </w:rPr>
              <w:fldChar w:fldCharType="begin"/>
            </w:r>
            <w:r w:rsidR="009133D8">
              <w:rPr>
                <w:noProof/>
                <w:webHidden/>
              </w:rPr>
              <w:instrText xml:space="preserve"> PAGEREF _Toc153557541 \h </w:instrText>
            </w:r>
            <w:r w:rsidR="009133D8">
              <w:rPr>
                <w:noProof/>
                <w:webHidden/>
              </w:rPr>
            </w:r>
            <w:r w:rsidR="009133D8">
              <w:rPr>
                <w:noProof/>
                <w:webHidden/>
              </w:rPr>
              <w:fldChar w:fldCharType="separate"/>
            </w:r>
            <w:r>
              <w:rPr>
                <w:noProof/>
                <w:webHidden/>
              </w:rPr>
              <w:t>21</w:t>
            </w:r>
            <w:r w:rsidR="009133D8">
              <w:rPr>
                <w:noProof/>
                <w:webHidden/>
              </w:rPr>
              <w:fldChar w:fldCharType="end"/>
            </w:r>
          </w:hyperlink>
        </w:p>
        <w:p w14:paraId="4C1C9922" w14:textId="38B915C4" w:rsidR="009133D8" w:rsidRDefault="00FC63C9">
          <w:pPr>
            <w:pStyle w:val="TDC3"/>
            <w:tabs>
              <w:tab w:val="left" w:pos="1200"/>
              <w:tab w:val="right" w:leader="dot" w:pos="8949"/>
            </w:tabs>
            <w:rPr>
              <w:rFonts w:asciiTheme="minorHAnsi" w:eastAsiaTheme="minorEastAsia" w:hAnsiTheme="minorHAnsi" w:cstheme="minorBidi"/>
              <w:noProof/>
              <w:kern w:val="2"/>
              <w:sz w:val="24"/>
              <w:szCs w:val="24"/>
              <w14:ligatures w14:val="standardContextual"/>
            </w:rPr>
          </w:pPr>
          <w:hyperlink w:anchor="_Toc153557542" w:history="1">
            <w:r w:rsidR="009133D8" w:rsidRPr="008D6DE0">
              <w:rPr>
                <w:rStyle w:val="Hipervnculo"/>
                <w:rFonts w:eastAsiaTheme="majorEastAsia"/>
                <w:noProof/>
              </w:rPr>
              <w:t>2.3.6</w:t>
            </w:r>
            <w:r w:rsidR="009133D8">
              <w:rPr>
                <w:rFonts w:asciiTheme="minorHAnsi" w:eastAsiaTheme="minorEastAsia" w:hAnsiTheme="minorHAnsi" w:cstheme="minorBidi"/>
                <w:noProof/>
                <w:kern w:val="2"/>
                <w:sz w:val="24"/>
                <w:szCs w:val="24"/>
                <w14:ligatures w14:val="standardContextual"/>
              </w:rPr>
              <w:tab/>
            </w:r>
            <w:r w:rsidR="009133D8" w:rsidRPr="008D6DE0">
              <w:rPr>
                <w:rStyle w:val="Hipervnculo"/>
                <w:rFonts w:eastAsiaTheme="majorEastAsia"/>
                <w:noProof/>
              </w:rPr>
              <w:t>Riesgos Legales</w:t>
            </w:r>
            <w:r w:rsidR="009133D8">
              <w:rPr>
                <w:noProof/>
                <w:webHidden/>
              </w:rPr>
              <w:tab/>
            </w:r>
            <w:r w:rsidR="009133D8">
              <w:rPr>
                <w:noProof/>
                <w:webHidden/>
              </w:rPr>
              <w:fldChar w:fldCharType="begin"/>
            </w:r>
            <w:r w:rsidR="009133D8">
              <w:rPr>
                <w:noProof/>
                <w:webHidden/>
              </w:rPr>
              <w:instrText xml:space="preserve"> PAGEREF _Toc153557542 \h </w:instrText>
            </w:r>
            <w:r w:rsidR="009133D8">
              <w:rPr>
                <w:noProof/>
                <w:webHidden/>
              </w:rPr>
            </w:r>
            <w:r w:rsidR="009133D8">
              <w:rPr>
                <w:noProof/>
                <w:webHidden/>
              </w:rPr>
              <w:fldChar w:fldCharType="separate"/>
            </w:r>
            <w:r>
              <w:rPr>
                <w:noProof/>
                <w:webHidden/>
              </w:rPr>
              <w:t>22</w:t>
            </w:r>
            <w:r w:rsidR="009133D8">
              <w:rPr>
                <w:noProof/>
                <w:webHidden/>
              </w:rPr>
              <w:fldChar w:fldCharType="end"/>
            </w:r>
          </w:hyperlink>
        </w:p>
        <w:p w14:paraId="002B9E33" w14:textId="1374AECA" w:rsidR="009133D8" w:rsidRDefault="00FC63C9">
          <w:pPr>
            <w:pStyle w:val="TDC2"/>
            <w:tabs>
              <w:tab w:val="left" w:pos="960"/>
              <w:tab w:val="right" w:leader="dot" w:pos="8949"/>
            </w:tabs>
            <w:rPr>
              <w:rFonts w:asciiTheme="minorHAnsi" w:eastAsiaTheme="minorEastAsia" w:hAnsiTheme="minorHAnsi" w:cstheme="minorBidi"/>
              <w:b w:val="0"/>
              <w:bCs w:val="0"/>
              <w:noProof/>
              <w:kern w:val="2"/>
              <w:sz w:val="24"/>
              <w14:ligatures w14:val="standardContextual"/>
            </w:rPr>
          </w:pPr>
          <w:hyperlink w:anchor="_Toc153557543" w:history="1">
            <w:r w:rsidR="009133D8" w:rsidRPr="008D6DE0">
              <w:rPr>
                <w:rStyle w:val="Hipervnculo"/>
                <w:rFonts w:eastAsiaTheme="majorEastAsia"/>
                <w:noProof/>
              </w:rPr>
              <w:t>2.4</w:t>
            </w:r>
            <w:r w:rsidR="009133D8">
              <w:rPr>
                <w:rFonts w:asciiTheme="minorHAnsi" w:eastAsiaTheme="minorEastAsia" w:hAnsiTheme="minorHAnsi" w:cstheme="minorBidi"/>
                <w:b w:val="0"/>
                <w:bCs w:val="0"/>
                <w:noProof/>
                <w:kern w:val="2"/>
                <w:sz w:val="24"/>
                <w14:ligatures w14:val="standardContextual"/>
              </w:rPr>
              <w:tab/>
            </w:r>
            <w:r w:rsidR="009133D8" w:rsidRPr="008D6DE0">
              <w:rPr>
                <w:rStyle w:val="Hipervnculo"/>
                <w:rFonts w:eastAsiaTheme="majorEastAsia"/>
                <w:noProof/>
              </w:rPr>
              <w:t>Plan de Respuestas</w:t>
            </w:r>
            <w:r w:rsidR="009133D8">
              <w:rPr>
                <w:noProof/>
                <w:webHidden/>
              </w:rPr>
              <w:tab/>
            </w:r>
            <w:r w:rsidR="009133D8">
              <w:rPr>
                <w:noProof/>
                <w:webHidden/>
              </w:rPr>
              <w:fldChar w:fldCharType="begin"/>
            </w:r>
            <w:r w:rsidR="009133D8">
              <w:rPr>
                <w:noProof/>
                <w:webHidden/>
              </w:rPr>
              <w:instrText xml:space="preserve"> PAGEREF _Toc153557543 \h </w:instrText>
            </w:r>
            <w:r w:rsidR="009133D8">
              <w:rPr>
                <w:noProof/>
                <w:webHidden/>
              </w:rPr>
            </w:r>
            <w:r w:rsidR="009133D8">
              <w:rPr>
                <w:noProof/>
                <w:webHidden/>
              </w:rPr>
              <w:fldChar w:fldCharType="separate"/>
            </w:r>
            <w:r>
              <w:rPr>
                <w:noProof/>
                <w:webHidden/>
              </w:rPr>
              <w:t>24</w:t>
            </w:r>
            <w:r w:rsidR="009133D8">
              <w:rPr>
                <w:noProof/>
                <w:webHidden/>
              </w:rPr>
              <w:fldChar w:fldCharType="end"/>
            </w:r>
          </w:hyperlink>
        </w:p>
        <w:p w14:paraId="2460ACC6" w14:textId="16A12BA0" w:rsidR="009133D8" w:rsidRDefault="00FC63C9">
          <w:pPr>
            <w:pStyle w:val="TDC3"/>
            <w:tabs>
              <w:tab w:val="left" w:pos="1200"/>
              <w:tab w:val="right" w:leader="dot" w:pos="8949"/>
            </w:tabs>
            <w:rPr>
              <w:rFonts w:asciiTheme="minorHAnsi" w:eastAsiaTheme="minorEastAsia" w:hAnsiTheme="minorHAnsi" w:cstheme="minorBidi"/>
              <w:noProof/>
              <w:kern w:val="2"/>
              <w:sz w:val="24"/>
              <w:szCs w:val="24"/>
              <w14:ligatures w14:val="standardContextual"/>
            </w:rPr>
          </w:pPr>
          <w:hyperlink w:anchor="_Toc153557544" w:history="1">
            <w:r w:rsidR="009133D8" w:rsidRPr="008D6DE0">
              <w:rPr>
                <w:rStyle w:val="Hipervnculo"/>
                <w:rFonts w:eastAsiaTheme="majorEastAsia"/>
                <w:noProof/>
              </w:rPr>
              <w:t>2.4.1</w:t>
            </w:r>
            <w:r w:rsidR="009133D8">
              <w:rPr>
                <w:rFonts w:asciiTheme="minorHAnsi" w:eastAsiaTheme="minorEastAsia" w:hAnsiTheme="minorHAnsi" w:cstheme="minorBidi"/>
                <w:noProof/>
                <w:kern w:val="2"/>
                <w:sz w:val="24"/>
                <w:szCs w:val="24"/>
                <w14:ligatures w14:val="standardContextual"/>
              </w:rPr>
              <w:tab/>
            </w:r>
            <w:r w:rsidR="009133D8" w:rsidRPr="008D6DE0">
              <w:rPr>
                <w:rStyle w:val="Hipervnculo"/>
                <w:rFonts w:eastAsiaTheme="majorEastAsia"/>
                <w:noProof/>
              </w:rPr>
              <w:t>Riesgos Técnicos</w:t>
            </w:r>
            <w:r w:rsidR="009133D8">
              <w:rPr>
                <w:noProof/>
                <w:webHidden/>
              </w:rPr>
              <w:tab/>
            </w:r>
            <w:r w:rsidR="009133D8">
              <w:rPr>
                <w:noProof/>
                <w:webHidden/>
              </w:rPr>
              <w:fldChar w:fldCharType="begin"/>
            </w:r>
            <w:r w:rsidR="009133D8">
              <w:rPr>
                <w:noProof/>
                <w:webHidden/>
              </w:rPr>
              <w:instrText xml:space="preserve"> PAGEREF _Toc153557544 \h </w:instrText>
            </w:r>
            <w:r w:rsidR="009133D8">
              <w:rPr>
                <w:noProof/>
                <w:webHidden/>
              </w:rPr>
            </w:r>
            <w:r w:rsidR="009133D8">
              <w:rPr>
                <w:noProof/>
                <w:webHidden/>
              </w:rPr>
              <w:fldChar w:fldCharType="separate"/>
            </w:r>
            <w:r>
              <w:rPr>
                <w:noProof/>
                <w:webHidden/>
              </w:rPr>
              <w:t>24</w:t>
            </w:r>
            <w:r w:rsidR="009133D8">
              <w:rPr>
                <w:noProof/>
                <w:webHidden/>
              </w:rPr>
              <w:fldChar w:fldCharType="end"/>
            </w:r>
          </w:hyperlink>
        </w:p>
        <w:p w14:paraId="2BD0DBC8" w14:textId="3F51C2E9" w:rsidR="009133D8" w:rsidRDefault="00FC63C9">
          <w:pPr>
            <w:pStyle w:val="TDC3"/>
            <w:tabs>
              <w:tab w:val="left" w:pos="1200"/>
              <w:tab w:val="right" w:leader="dot" w:pos="8949"/>
            </w:tabs>
            <w:rPr>
              <w:rFonts w:asciiTheme="minorHAnsi" w:eastAsiaTheme="minorEastAsia" w:hAnsiTheme="minorHAnsi" w:cstheme="minorBidi"/>
              <w:noProof/>
              <w:kern w:val="2"/>
              <w:sz w:val="24"/>
              <w:szCs w:val="24"/>
              <w14:ligatures w14:val="standardContextual"/>
            </w:rPr>
          </w:pPr>
          <w:hyperlink w:anchor="_Toc153557545" w:history="1">
            <w:r w:rsidR="009133D8" w:rsidRPr="008D6DE0">
              <w:rPr>
                <w:rStyle w:val="Hipervnculo"/>
                <w:rFonts w:eastAsiaTheme="majorEastAsia"/>
                <w:noProof/>
              </w:rPr>
              <w:t>2.4.2</w:t>
            </w:r>
            <w:r w:rsidR="009133D8">
              <w:rPr>
                <w:rFonts w:asciiTheme="minorHAnsi" w:eastAsiaTheme="minorEastAsia" w:hAnsiTheme="minorHAnsi" w:cstheme="minorBidi"/>
                <w:noProof/>
                <w:kern w:val="2"/>
                <w:sz w:val="24"/>
                <w:szCs w:val="24"/>
                <w14:ligatures w14:val="standardContextual"/>
              </w:rPr>
              <w:tab/>
            </w:r>
            <w:r w:rsidR="009133D8" w:rsidRPr="008D6DE0">
              <w:rPr>
                <w:rStyle w:val="Hipervnculo"/>
                <w:rFonts w:eastAsiaTheme="majorEastAsia"/>
                <w:noProof/>
              </w:rPr>
              <w:t>Riesgos Operativos</w:t>
            </w:r>
            <w:r w:rsidR="009133D8">
              <w:rPr>
                <w:noProof/>
                <w:webHidden/>
              </w:rPr>
              <w:tab/>
            </w:r>
            <w:r w:rsidR="009133D8">
              <w:rPr>
                <w:noProof/>
                <w:webHidden/>
              </w:rPr>
              <w:fldChar w:fldCharType="begin"/>
            </w:r>
            <w:r w:rsidR="009133D8">
              <w:rPr>
                <w:noProof/>
                <w:webHidden/>
              </w:rPr>
              <w:instrText xml:space="preserve"> PAGEREF _Toc153557545 \h </w:instrText>
            </w:r>
            <w:r w:rsidR="009133D8">
              <w:rPr>
                <w:noProof/>
                <w:webHidden/>
              </w:rPr>
            </w:r>
            <w:r w:rsidR="009133D8">
              <w:rPr>
                <w:noProof/>
                <w:webHidden/>
              </w:rPr>
              <w:fldChar w:fldCharType="separate"/>
            </w:r>
            <w:r>
              <w:rPr>
                <w:noProof/>
                <w:webHidden/>
              </w:rPr>
              <w:t>25</w:t>
            </w:r>
            <w:r w:rsidR="009133D8">
              <w:rPr>
                <w:noProof/>
                <w:webHidden/>
              </w:rPr>
              <w:fldChar w:fldCharType="end"/>
            </w:r>
          </w:hyperlink>
        </w:p>
        <w:p w14:paraId="068C6432" w14:textId="6458E894" w:rsidR="009133D8" w:rsidRDefault="00FC63C9">
          <w:pPr>
            <w:pStyle w:val="TDC3"/>
            <w:tabs>
              <w:tab w:val="left" w:pos="1200"/>
              <w:tab w:val="right" w:leader="dot" w:pos="8949"/>
            </w:tabs>
            <w:rPr>
              <w:rFonts w:asciiTheme="minorHAnsi" w:eastAsiaTheme="minorEastAsia" w:hAnsiTheme="minorHAnsi" w:cstheme="minorBidi"/>
              <w:noProof/>
              <w:kern w:val="2"/>
              <w:sz w:val="24"/>
              <w:szCs w:val="24"/>
              <w14:ligatures w14:val="standardContextual"/>
            </w:rPr>
          </w:pPr>
          <w:hyperlink w:anchor="_Toc153557546" w:history="1">
            <w:r w:rsidR="009133D8" w:rsidRPr="008D6DE0">
              <w:rPr>
                <w:rStyle w:val="Hipervnculo"/>
                <w:rFonts w:eastAsiaTheme="majorEastAsia"/>
                <w:noProof/>
              </w:rPr>
              <w:t>2.4.3</w:t>
            </w:r>
            <w:r w:rsidR="009133D8">
              <w:rPr>
                <w:rFonts w:asciiTheme="minorHAnsi" w:eastAsiaTheme="minorEastAsia" w:hAnsiTheme="minorHAnsi" w:cstheme="minorBidi"/>
                <w:noProof/>
                <w:kern w:val="2"/>
                <w:sz w:val="24"/>
                <w:szCs w:val="24"/>
                <w14:ligatures w14:val="standardContextual"/>
              </w:rPr>
              <w:tab/>
            </w:r>
            <w:r w:rsidR="009133D8" w:rsidRPr="008D6DE0">
              <w:rPr>
                <w:rStyle w:val="Hipervnculo"/>
                <w:rFonts w:eastAsiaTheme="majorEastAsia"/>
                <w:noProof/>
              </w:rPr>
              <w:t>Riesgos Financieros</w:t>
            </w:r>
            <w:r w:rsidR="009133D8">
              <w:rPr>
                <w:noProof/>
                <w:webHidden/>
              </w:rPr>
              <w:tab/>
            </w:r>
            <w:r w:rsidR="009133D8">
              <w:rPr>
                <w:noProof/>
                <w:webHidden/>
              </w:rPr>
              <w:fldChar w:fldCharType="begin"/>
            </w:r>
            <w:r w:rsidR="009133D8">
              <w:rPr>
                <w:noProof/>
                <w:webHidden/>
              </w:rPr>
              <w:instrText xml:space="preserve"> PAGEREF _Toc153557546 \h </w:instrText>
            </w:r>
            <w:r w:rsidR="009133D8">
              <w:rPr>
                <w:noProof/>
                <w:webHidden/>
              </w:rPr>
            </w:r>
            <w:r w:rsidR="009133D8">
              <w:rPr>
                <w:noProof/>
                <w:webHidden/>
              </w:rPr>
              <w:fldChar w:fldCharType="separate"/>
            </w:r>
            <w:r>
              <w:rPr>
                <w:noProof/>
                <w:webHidden/>
              </w:rPr>
              <w:t>25</w:t>
            </w:r>
            <w:r w:rsidR="009133D8">
              <w:rPr>
                <w:noProof/>
                <w:webHidden/>
              </w:rPr>
              <w:fldChar w:fldCharType="end"/>
            </w:r>
          </w:hyperlink>
        </w:p>
        <w:p w14:paraId="52EC9227" w14:textId="32285A83" w:rsidR="009133D8" w:rsidRDefault="00FC63C9">
          <w:pPr>
            <w:pStyle w:val="TDC3"/>
            <w:tabs>
              <w:tab w:val="left" w:pos="1200"/>
              <w:tab w:val="right" w:leader="dot" w:pos="8949"/>
            </w:tabs>
            <w:rPr>
              <w:rFonts w:asciiTheme="minorHAnsi" w:eastAsiaTheme="minorEastAsia" w:hAnsiTheme="minorHAnsi" w:cstheme="minorBidi"/>
              <w:noProof/>
              <w:kern w:val="2"/>
              <w:sz w:val="24"/>
              <w:szCs w:val="24"/>
              <w14:ligatures w14:val="standardContextual"/>
            </w:rPr>
          </w:pPr>
          <w:hyperlink w:anchor="_Toc153557547" w:history="1">
            <w:r w:rsidR="009133D8" w:rsidRPr="008D6DE0">
              <w:rPr>
                <w:rStyle w:val="Hipervnculo"/>
                <w:rFonts w:eastAsiaTheme="majorEastAsia"/>
                <w:noProof/>
              </w:rPr>
              <w:t>2.4.4</w:t>
            </w:r>
            <w:r w:rsidR="009133D8">
              <w:rPr>
                <w:rFonts w:asciiTheme="minorHAnsi" w:eastAsiaTheme="minorEastAsia" w:hAnsiTheme="minorHAnsi" w:cstheme="minorBidi"/>
                <w:noProof/>
                <w:kern w:val="2"/>
                <w:sz w:val="24"/>
                <w:szCs w:val="24"/>
                <w14:ligatures w14:val="standardContextual"/>
              </w:rPr>
              <w:tab/>
            </w:r>
            <w:r w:rsidR="009133D8" w:rsidRPr="008D6DE0">
              <w:rPr>
                <w:rStyle w:val="Hipervnculo"/>
                <w:rFonts w:eastAsiaTheme="majorEastAsia"/>
                <w:noProof/>
              </w:rPr>
              <w:t>Riesgos de Gestión de Proyectos</w:t>
            </w:r>
            <w:r w:rsidR="009133D8">
              <w:rPr>
                <w:noProof/>
                <w:webHidden/>
              </w:rPr>
              <w:tab/>
            </w:r>
            <w:r w:rsidR="009133D8">
              <w:rPr>
                <w:noProof/>
                <w:webHidden/>
              </w:rPr>
              <w:fldChar w:fldCharType="begin"/>
            </w:r>
            <w:r w:rsidR="009133D8">
              <w:rPr>
                <w:noProof/>
                <w:webHidden/>
              </w:rPr>
              <w:instrText xml:space="preserve"> PAGEREF _Toc153557547 \h </w:instrText>
            </w:r>
            <w:r w:rsidR="009133D8">
              <w:rPr>
                <w:noProof/>
                <w:webHidden/>
              </w:rPr>
            </w:r>
            <w:r w:rsidR="009133D8">
              <w:rPr>
                <w:noProof/>
                <w:webHidden/>
              </w:rPr>
              <w:fldChar w:fldCharType="separate"/>
            </w:r>
            <w:r>
              <w:rPr>
                <w:noProof/>
                <w:webHidden/>
              </w:rPr>
              <w:t>26</w:t>
            </w:r>
            <w:r w:rsidR="009133D8">
              <w:rPr>
                <w:noProof/>
                <w:webHidden/>
              </w:rPr>
              <w:fldChar w:fldCharType="end"/>
            </w:r>
          </w:hyperlink>
        </w:p>
        <w:p w14:paraId="58AFC0A7" w14:textId="188C3ACF" w:rsidR="009133D8" w:rsidRDefault="00FC63C9">
          <w:pPr>
            <w:pStyle w:val="TDC3"/>
            <w:tabs>
              <w:tab w:val="left" w:pos="1200"/>
              <w:tab w:val="right" w:leader="dot" w:pos="8949"/>
            </w:tabs>
            <w:rPr>
              <w:rFonts w:asciiTheme="minorHAnsi" w:eastAsiaTheme="minorEastAsia" w:hAnsiTheme="minorHAnsi" w:cstheme="minorBidi"/>
              <w:noProof/>
              <w:kern w:val="2"/>
              <w:sz w:val="24"/>
              <w:szCs w:val="24"/>
              <w14:ligatures w14:val="standardContextual"/>
            </w:rPr>
          </w:pPr>
          <w:hyperlink w:anchor="_Toc153557548" w:history="1">
            <w:r w:rsidR="009133D8" w:rsidRPr="008D6DE0">
              <w:rPr>
                <w:rStyle w:val="Hipervnculo"/>
                <w:rFonts w:eastAsiaTheme="majorEastAsia"/>
                <w:noProof/>
              </w:rPr>
              <w:t>2.4.5</w:t>
            </w:r>
            <w:r w:rsidR="009133D8">
              <w:rPr>
                <w:rFonts w:asciiTheme="minorHAnsi" w:eastAsiaTheme="minorEastAsia" w:hAnsiTheme="minorHAnsi" w:cstheme="minorBidi"/>
                <w:noProof/>
                <w:kern w:val="2"/>
                <w:sz w:val="24"/>
                <w:szCs w:val="24"/>
                <w14:ligatures w14:val="standardContextual"/>
              </w:rPr>
              <w:tab/>
            </w:r>
            <w:r w:rsidR="009133D8" w:rsidRPr="008D6DE0">
              <w:rPr>
                <w:rStyle w:val="Hipervnculo"/>
                <w:rFonts w:eastAsiaTheme="majorEastAsia"/>
                <w:noProof/>
              </w:rPr>
              <w:t>Riesgos de Recursos Humanos</w:t>
            </w:r>
            <w:r w:rsidR="009133D8">
              <w:rPr>
                <w:noProof/>
                <w:webHidden/>
              </w:rPr>
              <w:tab/>
            </w:r>
            <w:r w:rsidR="009133D8">
              <w:rPr>
                <w:noProof/>
                <w:webHidden/>
              </w:rPr>
              <w:fldChar w:fldCharType="begin"/>
            </w:r>
            <w:r w:rsidR="009133D8">
              <w:rPr>
                <w:noProof/>
                <w:webHidden/>
              </w:rPr>
              <w:instrText xml:space="preserve"> PAGEREF _Toc153557548 \h </w:instrText>
            </w:r>
            <w:r w:rsidR="009133D8">
              <w:rPr>
                <w:noProof/>
                <w:webHidden/>
              </w:rPr>
            </w:r>
            <w:r w:rsidR="009133D8">
              <w:rPr>
                <w:noProof/>
                <w:webHidden/>
              </w:rPr>
              <w:fldChar w:fldCharType="separate"/>
            </w:r>
            <w:r>
              <w:rPr>
                <w:noProof/>
                <w:webHidden/>
              </w:rPr>
              <w:t>27</w:t>
            </w:r>
            <w:r w:rsidR="009133D8">
              <w:rPr>
                <w:noProof/>
                <w:webHidden/>
              </w:rPr>
              <w:fldChar w:fldCharType="end"/>
            </w:r>
          </w:hyperlink>
        </w:p>
        <w:p w14:paraId="697EA261" w14:textId="0E8E2F1F" w:rsidR="009133D8" w:rsidRDefault="00FC63C9">
          <w:pPr>
            <w:pStyle w:val="TDC3"/>
            <w:tabs>
              <w:tab w:val="left" w:pos="1200"/>
              <w:tab w:val="right" w:leader="dot" w:pos="8949"/>
            </w:tabs>
            <w:rPr>
              <w:rFonts w:asciiTheme="minorHAnsi" w:eastAsiaTheme="minorEastAsia" w:hAnsiTheme="minorHAnsi" w:cstheme="minorBidi"/>
              <w:noProof/>
              <w:kern w:val="2"/>
              <w:sz w:val="24"/>
              <w:szCs w:val="24"/>
              <w14:ligatures w14:val="standardContextual"/>
            </w:rPr>
          </w:pPr>
          <w:hyperlink w:anchor="_Toc153557549" w:history="1">
            <w:r w:rsidR="009133D8" w:rsidRPr="008D6DE0">
              <w:rPr>
                <w:rStyle w:val="Hipervnculo"/>
                <w:rFonts w:eastAsiaTheme="majorEastAsia"/>
                <w:noProof/>
              </w:rPr>
              <w:t>2.4.6</w:t>
            </w:r>
            <w:r w:rsidR="009133D8">
              <w:rPr>
                <w:rFonts w:asciiTheme="minorHAnsi" w:eastAsiaTheme="minorEastAsia" w:hAnsiTheme="minorHAnsi" w:cstheme="minorBidi"/>
                <w:noProof/>
                <w:kern w:val="2"/>
                <w:sz w:val="24"/>
                <w:szCs w:val="24"/>
                <w14:ligatures w14:val="standardContextual"/>
              </w:rPr>
              <w:tab/>
            </w:r>
            <w:r w:rsidR="009133D8" w:rsidRPr="008D6DE0">
              <w:rPr>
                <w:rStyle w:val="Hipervnculo"/>
                <w:rFonts w:eastAsiaTheme="majorEastAsia"/>
                <w:noProof/>
              </w:rPr>
              <w:t>Riesgos Legales</w:t>
            </w:r>
            <w:r w:rsidR="009133D8">
              <w:rPr>
                <w:noProof/>
                <w:webHidden/>
              </w:rPr>
              <w:tab/>
            </w:r>
            <w:r w:rsidR="009133D8">
              <w:rPr>
                <w:noProof/>
                <w:webHidden/>
              </w:rPr>
              <w:fldChar w:fldCharType="begin"/>
            </w:r>
            <w:r w:rsidR="009133D8">
              <w:rPr>
                <w:noProof/>
                <w:webHidden/>
              </w:rPr>
              <w:instrText xml:space="preserve"> PAGEREF _Toc153557549 \h </w:instrText>
            </w:r>
            <w:r w:rsidR="009133D8">
              <w:rPr>
                <w:noProof/>
                <w:webHidden/>
              </w:rPr>
            </w:r>
            <w:r w:rsidR="009133D8">
              <w:rPr>
                <w:noProof/>
                <w:webHidden/>
              </w:rPr>
              <w:fldChar w:fldCharType="separate"/>
            </w:r>
            <w:r>
              <w:rPr>
                <w:noProof/>
                <w:webHidden/>
              </w:rPr>
              <w:t>28</w:t>
            </w:r>
            <w:r w:rsidR="009133D8">
              <w:rPr>
                <w:noProof/>
                <w:webHidden/>
              </w:rPr>
              <w:fldChar w:fldCharType="end"/>
            </w:r>
          </w:hyperlink>
        </w:p>
        <w:p w14:paraId="3A2849AA" w14:textId="7A97066F" w:rsidR="009133D8" w:rsidRDefault="00FC63C9">
          <w:pPr>
            <w:pStyle w:val="TDC1"/>
            <w:tabs>
              <w:tab w:val="left" w:pos="480"/>
              <w:tab w:val="right" w:leader="dot" w:pos="8949"/>
            </w:tabs>
            <w:rPr>
              <w:rFonts w:asciiTheme="minorHAnsi" w:eastAsiaTheme="minorEastAsia" w:hAnsiTheme="minorHAnsi" w:cstheme="minorBidi"/>
              <w:b w:val="0"/>
              <w:bCs w:val="0"/>
              <w:i w:val="0"/>
              <w:iCs w:val="0"/>
              <w:noProof/>
              <w:kern w:val="2"/>
              <w14:ligatures w14:val="standardContextual"/>
            </w:rPr>
          </w:pPr>
          <w:hyperlink w:anchor="_Toc153557550" w:history="1">
            <w:r w:rsidR="009133D8" w:rsidRPr="008D6DE0">
              <w:rPr>
                <w:rStyle w:val="Hipervnculo"/>
                <w:rFonts w:eastAsiaTheme="majorEastAsia"/>
                <w:noProof/>
              </w:rPr>
              <w:t>3</w:t>
            </w:r>
            <w:r w:rsidR="009133D8">
              <w:rPr>
                <w:rFonts w:asciiTheme="minorHAnsi" w:eastAsiaTheme="minorEastAsia" w:hAnsiTheme="minorHAnsi" w:cstheme="minorBidi"/>
                <w:b w:val="0"/>
                <w:bCs w:val="0"/>
                <w:i w:val="0"/>
                <w:iCs w:val="0"/>
                <w:noProof/>
                <w:kern w:val="2"/>
                <w14:ligatures w14:val="standardContextual"/>
              </w:rPr>
              <w:tab/>
            </w:r>
            <w:r w:rsidR="009133D8" w:rsidRPr="008D6DE0">
              <w:rPr>
                <w:rStyle w:val="Hipervnculo"/>
                <w:rFonts w:eastAsiaTheme="majorEastAsia"/>
                <w:noProof/>
              </w:rPr>
              <w:t>Conclusión</w:t>
            </w:r>
            <w:r w:rsidR="009133D8">
              <w:rPr>
                <w:noProof/>
                <w:webHidden/>
              </w:rPr>
              <w:tab/>
            </w:r>
            <w:r w:rsidR="009133D8">
              <w:rPr>
                <w:noProof/>
                <w:webHidden/>
              </w:rPr>
              <w:fldChar w:fldCharType="begin"/>
            </w:r>
            <w:r w:rsidR="009133D8">
              <w:rPr>
                <w:noProof/>
                <w:webHidden/>
              </w:rPr>
              <w:instrText xml:space="preserve"> PAGEREF _Toc153557550 \h </w:instrText>
            </w:r>
            <w:r w:rsidR="009133D8">
              <w:rPr>
                <w:noProof/>
                <w:webHidden/>
              </w:rPr>
            </w:r>
            <w:r w:rsidR="009133D8">
              <w:rPr>
                <w:noProof/>
                <w:webHidden/>
              </w:rPr>
              <w:fldChar w:fldCharType="separate"/>
            </w:r>
            <w:r>
              <w:rPr>
                <w:noProof/>
                <w:webHidden/>
              </w:rPr>
              <w:t>29</w:t>
            </w:r>
            <w:r w:rsidR="009133D8">
              <w:rPr>
                <w:noProof/>
                <w:webHidden/>
              </w:rPr>
              <w:fldChar w:fldCharType="end"/>
            </w:r>
          </w:hyperlink>
        </w:p>
        <w:p w14:paraId="3928D3C1" w14:textId="369EE436" w:rsidR="00322F64" w:rsidRDefault="009133D8">
          <w:r>
            <w:rPr>
              <w:rFonts w:cstheme="minorHAnsi"/>
              <w:b/>
              <w:bCs/>
            </w:rPr>
            <w:fldChar w:fldCharType="end"/>
          </w:r>
        </w:p>
      </w:sdtContent>
    </w:sdt>
    <w:p w14:paraId="6E5062E9" w14:textId="77777777" w:rsidR="00322F64" w:rsidRDefault="00322F64" w:rsidP="00322F64">
      <w:pPr>
        <w:snapToGrid w:val="0"/>
        <w:spacing w:before="120" w:after="240" w:line="360" w:lineRule="auto"/>
        <w:jc w:val="right"/>
        <w:rPr>
          <w:rFonts w:eastAsia="Cambria"/>
        </w:rPr>
      </w:pPr>
    </w:p>
    <w:p w14:paraId="1CEF6FA5" w14:textId="77777777" w:rsidR="00322F64" w:rsidRDefault="00322F64">
      <w:pPr>
        <w:rPr>
          <w:rFonts w:eastAsia="Cambria"/>
        </w:rPr>
      </w:pPr>
      <w:r>
        <w:rPr>
          <w:rFonts w:eastAsia="Cambria"/>
        </w:rPr>
        <w:br w:type="page"/>
      </w:r>
    </w:p>
    <w:p w14:paraId="289ACF1B" w14:textId="77777777" w:rsidR="00322F64" w:rsidRDefault="00322F64" w:rsidP="00322F64">
      <w:pPr>
        <w:snapToGrid w:val="0"/>
        <w:spacing w:before="120" w:after="240" w:line="360" w:lineRule="auto"/>
        <w:jc w:val="right"/>
        <w:rPr>
          <w:rFonts w:eastAsia="Cambria"/>
        </w:rPr>
      </w:pPr>
    </w:p>
    <w:p w14:paraId="56080132" w14:textId="77777777" w:rsidR="00322F64" w:rsidRDefault="00322F64">
      <w:pPr>
        <w:rPr>
          <w:rFonts w:eastAsia="Cambria"/>
        </w:rPr>
      </w:pPr>
      <w:r>
        <w:rPr>
          <w:rFonts w:eastAsia="Cambria"/>
        </w:rPr>
        <w:br w:type="page"/>
      </w:r>
    </w:p>
    <w:p w14:paraId="0C22B276" w14:textId="77777777" w:rsidR="00322F64" w:rsidRPr="00274135" w:rsidRDefault="00322F64" w:rsidP="00322F64">
      <w:pPr>
        <w:snapToGrid w:val="0"/>
        <w:spacing w:before="120" w:after="240" w:line="360" w:lineRule="auto"/>
        <w:jc w:val="right"/>
        <w:rPr>
          <w:rFonts w:eastAsia="Cambria"/>
        </w:rPr>
        <w:sectPr w:rsidR="00322F64" w:rsidRPr="00274135" w:rsidSect="00322F64">
          <w:footerReference w:type="even" r:id="rId9"/>
          <w:footerReference w:type="default" r:id="rId10"/>
          <w:pgSz w:w="11907" w:h="16840" w:code="9"/>
          <w:pgMar w:top="1304" w:right="1247" w:bottom="1304" w:left="1247" w:header="720" w:footer="720" w:gutter="454"/>
          <w:pgNumType w:fmt="lowerRoman"/>
          <w:cols w:space="720"/>
          <w:docGrid w:linePitch="299"/>
        </w:sectPr>
      </w:pPr>
    </w:p>
    <w:p w14:paraId="2A24FD6F" w14:textId="4FB35059" w:rsidR="00B433CE" w:rsidRDefault="002B0CF9" w:rsidP="00322F64">
      <w:pPr>
        <w:pStyle w:val="Ttulo1"/>
      </w:pPr>
      <w:bookmarkStart w:id="0" w:name="_Toc153557520"/>
      <w:r>
        <w:lastRenderedPageBreak/>
        <w:t>Descripción</w:t>
      </w:r>
      <w:bookmarkEnd w:id="0"/>
    </w:p>
    <w:p w14:paraId="1A9730BB" w14:textId="77777777" w:rsidR="00A12DFE" w:rsidRPr="00A236ED" w:rsidRDefault="00A12DFE" w:rsidP="00A236ED">
      <w:pPr>
        <w:jc w:val="both"/>
        <w:rPr>
          <w:rFonts w:asciiTheme="minorHAnsi" w:hAnsiTheme="minorHAnsi" w:cstheme="minorBidi"/>
        </w:rPr>
      </w:pPr>
      <w:r w:rsidRPr="00A236ED">
        <w:rPr>
          <w:rFonts w:asciiTheme="minorHAnsi" w:hAnsiTheme="minorHAnsi" w:cstheme="minorBidi"/>
        </w:rPr>
        <w:t>La red de transmisión (</w:t>
      </w:r>
      <w:proofErr w:type="spellStart"/>
      <w:r w:rsidRPr="00A236ED">
        <w:rPr>
          <w:rFonts w:asciiTheme="minorHAnsi" w:hAnsiTheme="minorHAnsi" w:cstheme="minorBidi"/>
        </w:rPr>
        <w:t>Synchronous</w:t>
      </w:r>
      <w:proofErr w:type="spellEnd"/>
      <w:r w:rsidRPr="00A236ED">
        <w:rPr>
          <w:rFonts w:asciiTheme="minorHAnsi" w:hAnsiTheme="minorHAnsi" w:cstheme="minorBidi"/>
        </w:rPr>
        <w:t xml:space="preserve"> Digital </w:t>
      </w:r>
      <w:proofErr w:type="spellStart"/>
      <w:r w:rsidRPr="00A236ED">
        <w:rPr>
          <w:rFonts w:asciiTheme="minorHAnsi" w:hAnsiTheme="minorHAnsi" w:cstheme="minorBidi"/>
        </w:rPr>
        <w:t>Hierarchy</w:t>
      </w:r>
      <w:proofErr w:type="spellEnd"/>
      <w:r w:rsidRPr="00A236ED">
        <w:rPr>
          <w:rFonts w:asciiTheme="minorHAnsi" w:hAnsiTheme="minorHAnsi" w:cstheme="minorBidi"/>
        </w:rPr>
        <w:t xml:space="preserve"> (SDH) y </w:t>
      </w:r>
      <w:proofErr w:type="spellStart"/>
      <w:r w:rsidRPr="00A236ED">
        <w:rPr>
          <w:rFonts w:asciiTheme="minorHAnsi" w:hAnsiTheme="minorHAnsi" w:cstheme="minorBidi"/>
        </w:rPr>
        <w:t>Wavelength</w:t>
      </w:r>
      <w:proofErr w:type="spellEnd"/>
      <w:r w:rsidRPr="00A236ED">
        <w:rPr>
          <w:rFonts w:asciiTheme="minorHAnsi" w:hAnsiTheme="minorHAnsi" w:cstheme="minorBidi"/>
        </w:rPr>
        <w:t xml:space="preserve"> </w:t>
      </w:r>
      <w:proofErr w:type="spellStart"/>
      <w:r w:rsidRPr="00A236ED">
        <w:rPr>
          <w:rFonts w:asciiTheme="minorHAnsi" w:hAnsiTheme="minorHAnsi" w:cstheme="minorBidi"/>
        </w:rPr>
        <w:t>Division</w:t>
      </w:r>
      <w:proofErr w:type="spellEnd"/>
      <w:r w:rsidRPr="00A236ED">
        <w:rPr>
          <w:rFonts w:asciiTheme="minorHAnsi" w:hAnsiTheme="minorHAnsi" w:cstheme="minorBidi"/>
        </w:rPr>
        <w:t xml:space="preserve"> </w:t>
      </w:r>
      <w:proofErr w:type="spellStart"/>
      <w:r w:rsidRPr="00A236ED">
        <w:rPr>
          <w:rFonts w:asciiTheme="minorHAnsi" w:hAnsiTheme="minorHAnsi" w:cstheme="minorBidi"/>
        </w:rPr>
        <w:t>Multiplexing</w:t>
      </w:r>
      <w:proofErr w:type="spellEnd"/>
      <w:r w:rsidRPr="00A236ED">
        <w:rPr>
          <w:rFonts w:asciiTheme="minorHAnsi" w:hAnsiTheme="minorHAnsi" w:cstheme="minorBidi"/>
        </w:rPr>
        <w:t xml:space="preserve"> (WDM)) es fundamental en el negocio de las telecomunicaciones. Todos los servicios, ya sean voz, datos, difusión o telefonía móvil, se apoyan en esta infraestructura que es capaz de gestionar enormes cantidades de información de forma transparente, segura y fiable.</w:t>
      </w:r>
    </w:p>
    <w:p w14:paraId="353548BB" w14:textId="77777777" w:rsidR="00A12DFE" w:rsidRPr="00A236ED" w:rsidRDefault="00A12DFE" w:rsidP="00A236ED">
      <w:pPr>
        <w:jc w:val="both"/>
        <w:rPr>
          <w:rFonts w:asciiTheme="minorHAnsi" w:hAnsiTheme="minorHAnsi" w:cstheme="minorBidi"/>
        </w:rPr>
      </w:pPr>
      <w:r w:rsidRPr="00A236ED">
        <w:rPr>
          <w:rFonts w:asciiTheme="minorHAnsi" w:hAnsiTheme="minorHAnsi" w:cstheme="minorBidi"/>
        </w:rPr>
        <w:t>La operación y mantenimiento de una red tan compleja plantea unos requisitos muy exigentes a los operadores de telecomunicación. Este proyecto pretende construir un sistema software que realice la gestión de la red SDH/WDM en un operador de telecomunicación.</w:t>
      </w:r>
    </w:p>
    <w:p w14:paraId="5833FCC2" w14:textId="77777777" w:rsidR="00A12DFE" w:rsidRPr="00A236ED" w:rsidRDefault="00A12DFE" w:rsidP="00A236ED">
      <w:pPr>
        <w:jc w:val="both"/>
        <w:rPr>
          <w:rFonts w:asciiTheme="minorHAnsi" w:hAnsiTheme="minorHAnsi" w:cstheme="minorBidi"/>
        </w:rPr>
      </w:pPr>
      <w:r w:rsidRPr="00A236ED">
        <w:rPr>
          <w:rFonts w:asciiTheme="minorHAnsi" w:hAnsiTheme="minorHAnsi" w:cstheme="minorBidi"/>
        </w:rPr>
        <w:t xml:space="preserve">En este operador existen soluciones de gestión propietaria de cada fabricante (Alcatel- </w:t>
      </w:r>
      <w:proofErr w:type="spellStart"/>
      <w:r w:rsidRPr="00A236ED">
        <w:rPr>
          <w:rFonts w:asciiTheme="minorHAnsi" w:hAnsiTheme="minorHAnsi" w:cstheme="minorBidi"/>
        </w:rPr>
        <w:t>Lucent</w:t>
      </w:r>
      <w:proofErr w:type="spellEnd"/>
      <w:r w:rsidRPr="00A236ED">
        <w:rPr>
          <w:rFonts w:asciiTheme="minorHAnsi" w:hAnsiTheme="minorHAnsi" w:cstheme="minorBidi"/>
        </w:rPr>
        <w:t xml:space="preserve">, Ericsson, Telnet), pensadas para la operación territorial y no para su control centralizado. Por tanto, existen múltiples dominios de gestión aislados e incompatibles entre sí, que penalizan en tiempo las labores habituales de operación y mantenimiento. Para solventar todos estos inconvenientes, se pretende diseñar y construir un sistema software que realice la gestión integrada de la red de transmisión. El sistema dará respuesta a las necesidades de las siguientes áreas: inventario, creación de red, provisión de circuitos, supervisión y medidas de calidad y lo hará con una visión completa de la red, superando el problema de las islas de gestión. Específicamente el sistema gestionará: 36.773 equipos (89 de Huawei, 161 de Telnet, 8.104 de Ericsson, 28.419 de Alcatel- </w:t>
      </w:r>
      <w:proofErr w:type="spellStart"/>
      <w:r w:rsidRPr="00A236ED">
        <w:rPr>
          <w:rFonts w:asciiTheme="minorHAnsi" w:hAnsiTheme="minorHAnsi" w:cstheme="minorBidi"/>
        </w:rPr>
        <w:t>Lucent</w:t>
      </w:r>
      <w:proofErr w:type="spellEnd"/>
      <w:r w:rsidRPr="00A236ED">
        <w:rPr>
          <w:rFonts w:asciiTheme="minorHAnsi" w:hAnsiTheme="minorHAnsi" w:cstheme="minorBidi"/>
        </w:rPr>
        <w:t>) y 12.693.372 caminos, circuitos y enlaces físicos. El sistema será capaz de soportar como mínimo 2000 usuarios, procesar 200.000 alarmas, 800 órdenes de provisión y 200 tareas de despliegue de red. El sistema no contará con ningún sistema de respaldo. El sistema utilizará las últimas tecnologías disponibles de desarrollo software.</w:t>
      </w:r>
    </w:p>
    <w:p w14:paraId="5D747B9C" w14:textId="77777777" w:rsidR="00A12DFE" w:rsidRPr="00A236ED" w:rsidRDefault="00A12DFE" w:rsidP="00A236ED">
      <w:pPr>
        <w:jc w:val="both"/>
        <w:rPr>
          <w:rFonts w:asciiTheme="minorHAnsi" w:hAnsiTheme="minorHAnsi" w:cstheme="minorBidi"/>
        </w:rPr>
      </w:pPr>
      <w:r w:rsidRPr="00A236ED">
        <w:rPr>
          <w:rFonts w:asciiTheme="minorHAnsi" w:hAnsiTheme="minorHAnsi" w:cstheme="minorBidi"/>
        </w:rPr>
        <w:t>Una capa de mediación especializada con la planta ocultará al usuario las particularidades de cada equipo (de Huawei, de Telnet, de Ericsson y de Alcatel-</w:t>
      </w:r>
      <w:proofErr w:type="spellStart"/>
      <w:r w:rsidRPr="00A236ED">
        <w:rPr>
          <w:rFonts w:asciiTheme="minorHAnsi" w:hAnsiTheme="minorHAnsi" w:cstheme="minorBidi"/>
        </w:rPr>
        <w:t>Lucent</w:t>
      </w:r>
      <w:proofErr w:type="spellEnd"/>
      <w:r w:rsidRPr="00A236ED">
        <w:rPr>
          <w:rFonts w:asciiTheme="minorHAnsi" w:hAnsiTheme="minorHAnsi" w:cstheme="minorBidi"/>
        </w:rPr>
        <w:t>). La interfaz de usuario será sencilla e intuitiva, basada en tecnologías web, permitirá acceder desde cualquier punto de la red del operador de telecomunicación y no depende del fabricante.</w:t>
      </w:r>
    </w:p>
    <w:p w14:paraId="58B70768" w14:textId="7493788F" w:rsidR="00A12DFE" w:rsidRPr="00A236ED" w:rsidRDefault="00A12DFE" w:rsidP="00A236ED">
      <w:pPr>
        <w:jc w:val="both"/>
        <w:rPr>
          <w:rFonts w:asciiTheme="minorHAnsi" w:hAnsiTheme="minorHAnsi" w:cstheme="minorBidi"/>
        </w:rPr>
      </w:pPr>
    </w:p>
    <w:p w14:paraId="00A404AA" w14:textId="77777777" w:rsidR="00A12DFE" w:rsidRPr="00A236ED" w:rsidRDefault="00A12DFE" w:rsidP="00A236ED">
      <w:pPr>
        <w:jc w:val="both"/>
        <w:rPr>
          <w:rFonts w:asciiTheme="minorHAnsi" w:hAnsiTheme="minorHAnsi" w:cstheme="minorBidi"/>
        </w:rPr>
      </w:pPr>
      <w:r w:rsidRPr="00A236ED">
        <w:rPr>
          <w:rFonts w:asciiTheme="minorHAnsi" w:hAnsiTheme="minorHAnsi" w:cstheme="minorBidi"/>
        </w:rPr>
        <w:t>Además, el sistema se conectará a los sistemas corporativos del operador de telecomunicaciones, para conseguir automatizar las tareas más rutinarias de provisión y creación de red, reduciendo los tiempos de atención al cliente y los fallos que generan las intervenciones manuales.</w:t>
      </w:r>
    </w:p>
    <w:p w14:paraId="2F53A61B" w14:textId="77777777" w:rsidR="00A12DFE" w:rsidRPr="00A236ED" w:rsidRDefault="00A12DFE" w:rsidP="00A236ED">
      <w:pPr>
        <w:jc w:val="both"/>
        <w:rPr>
          <w:rFonts w:asciiTheme="minorHAnsi" w:hAnsiTheme="minorHAnsi" w:cstheme="minorBidi"/>
        </w:rPr>
      </w:pPr>
      <w:r w:rsidRPr="00A236ED">
        <w:rPr>
          <w:rFonts w:asciiTheme="minorHAnsi" w:hAnsiTheme="minorHAnsi" w:cstheme="minorBidi"/>
        </w:rPr>
        <w:t xml:space="preserve">El sistema software será un sistema construido en torno al modelo de red, soportado en una base de datos MongoDB, con una capa de lógica de negocio que permitirá acceder </w:t>
      </w:r>
      <w:r w:rsidRPr="00A236ED">
        <w:rPr>
          <w:rFonts w:asciiTheme="minorHAnsi" w:hAnsiTheme="minorHAnsi" w:cstheme="minorBidi"/>
        </w:rPr>
        <w:lastRenderedPageBreak/>
        <w:t>a las aplicaciones que lleven a cabo las labores de los cuatro grandes grupos funcionales descritos.</w:t>
      </w:r>
    </w:p>
    <w:p w14:paraId="37182411" w14:textId="77777777" w:rsidR="00A12DFE" w:rsidRPr="00A236ED" w:rsidRDefault="00A12DFE" w:rsidP="00A236ED">
      <w:pPr>
        <w:jc w:val="both"/>
        <w:rPr>
          <w:rFonts w:asciiTheme="minorHAnsi" w:hAnsiTheme="minorHAnsi" w:cstheme="minorBidi"/>
        </w:rPr>
      </w:pPr>
      <w:r w:rsidRPr="00A236ED">
        <w:rPr>
          <w:rFonts w:asciiTheme="minorHAnsi" w:hAnsiTheme="minorHAnsi" w:cstheme="minorBidi"/>
        </w:rPr>
        <w:t xml:space="preserve">Funcionará como un sistema centralizado, con una máquina núcleo de 16 </w:t>
      </w:r>
      <w:proofErr w:type="spellStart"/>
      <w:r w:rsidRPr="00A236ED">
        <w:rPr>
          <w:rFonts w:asciiTheme="minorHAnsi" w:hAnsiTheme="minorHAnsi" w:cstheme="minorBidi"/>
        </w:rPr>
        <w:t>CPUs</w:t>
      </w:r>
      <w:proofErr w:type="spellEnd"/>
      <w:r w:rsidRPr="00A236ED">
        <w:rPr>
          <w:rFonts w:asciiTheme="minorHAnsi" w:hAnsiTheme="minorHAnsi" w:cstheme="minorBidi"/>
        </w:rPr>
        <w:t>, otra de 4 para la mediación con planta y tres más para el acceso de los usuarios. Este equipamiento sustituirá las funciones que llevaban a cabo los gestores de subred propietarios.</w:t>
      </w:r>
    </w:p>
    <w:p w14:paraId="342C5F61" w14:textId="77777777" w:rsidR="00A12DFE" w:rsidRPr="00A236ED" w:rsidRDefault="00A12DFE" w:rsidP="00A236ED">
      <w:pPr>
        <w:jc w:val="both"/>
        <w:rPr>
          <w:rFonts w:asciiTheme="minorHAnsi" w:hAnsiTheme="minorHAnsi" w:cstheme="minorBidi"/>
        </w:rPr>
      </w:pPr>
      <w:r w:rsidRPr="00A236ED">
        <w:rPr>
          <w:rFonts w:asciiTheme="minorHAnsi" w:hAnsiTheme="minorHAnsi" w:cstheme="minorBidi"/>
        </w:rPr>
        <w:t xml:space="preserve">La interacción con la planta se llevará a cabo utilizando las interfaces que ofrecen los gestores de elemento de red (Q3 Alcatel; Q3 y SNMP Ericsson; CORBA MTMN y ASCII/TCP propietario </w:t>
      </w:r>
      <w:proofErr w:type="spellStart"/>
      <w:r w:rsidRPr="00A236ED">
        <w:rPr>
          <w:rFonts w:asciiTheme="minorHAnsi" w:hAnsiTheme="minorHAnsi" w:cstheme="minorBidi"/>
        </w:rPr>
        <w:t>Lucent</w:t>
      </w:r>
      <w:proofErr w:type="spellEnd"/>
      <w:r w:rsidRPr="00A236ED">
        <w:rPr>
          <w:rFonts w:asciiTheme="minorHAnsi" w:hAnsiTheme="minorHAnsi" w:cstheme="minorBidi"/>
        </w:rPr>
        <w:t>) y para la interconexión con los sistemas corporativos del operador de telecomunicaciones se usará MQ-Series.</w:t>
      </w:r>
    </w:p>
    <w:p w14:paraId="638E938A" w14:textId="2553DB24" w:rsidR="00A12DFE" w:rsidRPr="00A236ED" w:rsidRDefault="00A12DFE" w:rsidP="00A236ED">
      <w:pPr>
        <w:jc w:val="both"/>
        <w:rPr>
          <w:rFonts w:asciiTheme="minorHAnsi" w:hAnsiTheme="minorHAnsi" w:cstheme="minorBidi"/>
        </w:rPr>
      </w:pPr>
      <w:r w:rsidRPr="00A236ED">
        <w:rPr>
          <w:rFonts w:asciiTheme="minorHAnsi" w:hAnsiTheme="minorHAnsi" w:cstheme="minorBidi"/>
        </w:rPr>
        <w:t xml:space="preserve">El sistema deberá estar disponible en un entorno productivo en 9 meses contados desde el inicio del proyecto. La construcción del sistema ha sido ofertada por 1.000.000 </w:t>
      </w:r>
      <w:proofErr w:type="gramStart"/>
      <w:r w:rsidRPr="00A236ED">
        <w:rPr>
          <w:rFonts w:asciiTheme="minorHAnsi" w:hAnsiTheme="minorHAnsi" w:cstheme="minorBidi"/>
        </w:rPr>
        <w:t>Euros</w:t>
      </w:r>
      <w:proofErr w:type="gramEnd"/>
      <w:r w:rsidRPr="00A236ED">
        <w:rPr>
          <w:rFonts w:asciiTheme="minorHAnsi" w:hAnsiTheme="minorHAnsi" w:cstheme="minorBidi"/>
        </w:rPr>
        <w:t>, habiéndose aplicado diferentes descuentos al operador de telecomunicación.</w:t>
      </w:r>
    </w:p>
    <w:p w14:paraId="79392535" w14:textId="77777777" w:rsidR="00E46FCE" w:rsidRPr="00A236ED" w:rsidRDefault="00E46FCE" w:rsidP="00A12DFE">
      <w:pPr>
        <w:rPr>
          <w:rFonts w:asciiTheme="minorHAnsi" w:hAnsiTheme="minorHAnsi" w:cstheme="minorBidi"/>
        </w:rPr>
        <w:sectPr w:rsidR="00E46FCE" w:rsidRPr="00A236ED" w:rsidSect="00322F64">
          <w:pgSz w:w="11906" w:h="16838"/>
          <w:pgMar w:top="1417" w:right="1701" w:bottom="1417" w:left="1701" w:header="708" w:footer="708" w:gutter="0"/>
          <w:pgNumType w:start="1"/>
          <w:cols w:space="708"/>
          <w:docGrid w:linePitch="360"/>
        </w:sectPr>
      </w:pPr>
    </w:p>
    <w:p w14:paraId="745C8888" w14:textId="77777777" w:rsidR="00A12DFE" w:rsidRDefault="00A12DFE" w:rsidP="00A12DFE"/>
    <w:p w14:paraId="0F62FB4D" w14:textId="7529EC4B" w:rsidR="00A12DFE" w:rsidRDefault="00E46FCE" w:rsidP="00E46FCE">
      <w:pPr>
        <w:pStyle w:val="Ttulo1"/>
      </w:pPr>
      <w:bookmarkStart w:id="1" w:name="_Toc153557521"/>
      <w:r>
        <w:t>Análisis de Riesgo</w:t>
      </w:r>
      <w:bookmarkEnd w:id="1"/>
    </w:p>
    <w:p w14:paraId="07640C08" w14:textId="7359225A" w:rsidR="00E46FCE" w:rsidRPr="002E1296" w:rsidRDefault="001F1FE9" w:rsidP="002E1296">
      <w:pPr>
        <w:jc w:val="both"/>
        <w:rPr>
          <w:rFonts w:asciiTheme="minorHAnsi" w:hAnsiTheme="minorHAnsi" w:cstheme="minorBidi"/>
        </w:rPr>
      </w:pPr>
      <w:r w:rsidRPr="002E1296">
        <w:rPr>
          <w:rFonts w:asciiTheme="minorHAnsi" w:hAnsiTheme="minorHAnsi" w:cstheme="minorBidi"/>
        </w:rPr>
        <w:t>En este apartado, nos centraremos en realizar un análisis de riesgos detallado para el proyecto de desarrollo y despliegue de un Sistema de Información (SI) en el ámbito de las telecomunicaciones. Este análisis es un paso crucial para garantizar el éxito del proyecto, ya que nos permitirá identificar, evaluar y priorizar los riesgos potenciales asociados a la implementación del sistema. Abordaremos los riesgos desde varias perspectivas, incluyendo técnicas, operativas, financieras y de gestión, con el objetivo de desarrollar estrategias efectivas para mitigar o gestionar estos riesgos. Este proceso nos ayudará a anticipar posibles desafíos y a preparar respuestas adecuadas, asegurando así que el proyecto avance de manera eficiente y segura, minimizando cualquier impacto negativo en los objetivos y entregables del proyecto.</w:t>
      </w:r>
    </w:p>
    <w:p w14:paraId="22B5AB5E" w14:textId="77777777" w:rsidR="0074125E" w:rsidRDefault="0074125E" w:rsidP="00E46FCE"/>
    <w:p w14:paraId="6452BFE1" w14:textId="7D0872A7" w:rsidR="0074125E" w:rsidRDefault="001B0CD9" w:rsidP="001B0CD9">
      <w:pPr>
        <w:pStyle w:val="Ttulo2"/>
      </w:pPr>
      <w:bookmarkStart w:id="2" w:name="_Toc153557522"/>
      <w:r>
        <w:t>Identificación de Riesgos</w:t>
      </w:r>
      <w:bookmarkEnd w:id="2"/>
    </w:p>
    <w:p w14:paraId="0159EB68" w14:textId="58F205B5" w:rsidR="00DE05EF" w:rsidRPr="002E1296" w:rsidRDefault="005B7AF2" w:rsidP="002E1296">
      <w:pPr>
        <w:jc w:val="both"/>
        <w:rPr>
          <w:rFonts w:asciiTheme="minorHAnsi" w:hAnsiTheme="minorHAnsi" w:cstheme="minorBidi"/>
        </w:rPr>
      </w:pPr>
      <w:r w:rsidRPr="002E1296">
        <w:rPr>
          <w:rFonts w:asciiTheme="minorHAnsi" w:hAnsiTheme="minorHAnsi" w:cstheme="minorBidi"/>
        </w:rPr>
        <w:t>En esta sección del trabajo, abordaremos la Identificación de Riesgos, un componente esencial en el análisis de riesgos del proyecto de desarrollo y despliegue del Sistema de Información (SI) para la gestión de la red SDH/WDM. El objetivo es identificar exhaustivamente todos los riesgos potenciales que podrían impactar el proyecto, abarcando desde aspectos técnicos hasta desafíos financieros y operativos.</w:t>
      </w:r>
    </w:p>
    <w:p w14:paraId="00F91EB2" w14:textId="773B2675" w:rsidR="00836BEE" w:rsidRDefault="00DE5D97" w:rsidP="00DE5D97">
      <w:pPr>
        <w:pStyle w:val="Ttulo3"/>
      </w:pPr>
      <w:bookmarkStart w:id="3" w:name="_Toc153557523"/>
      <w:r>
        <w:t>Riesgos Técnicos</w:t>
      </w:r>
      <w:bookmarkEnd w:id="3"/>
    </w:p>
    <w:p w14:paraId="6BAB8184" w14:textId="77777777" w:rsidR="007F3301" w:rsidRPr="007F3301" w:rsidRDefault="007F3301" w:rsidP="0078497E">
      <w:pPr>
        <w:numPr>
          <w:ilvl w:val="0"/>
          <w:numId w:val="2"/>
        </w:numPr>
        <w:jc w:val="both"/>
        <w:rPr>
          <w:rFonts w:asciiTheme="minorHAnsi" w:eastAsiaTheme="minorEastAsia" w:hAnsiTheme="minorHAnsi" w:cstheme="minorBidi"/>
          <w:szCs w:val="22"/>
          <w:lang w:eastAsia="en-US"/>
        </w:rPr>
      </w:pPr>
      <w:r w:rsidRPr="007F3301">
        <w:rPr>
          <w:rFonts w:asciiTheme="minorHAnsi" w:eastAsiaTheme="minorEastAsia" w:hAnsiTheme="minorHAnsi" w:cstheme="minorBidi"/>
          <w:szCs w:val="22"/>
          <w:lang w:eastAsia="en-US"/>
        </w:rPr>
        <w:t>Incompatibilidad tecnológica entre diferentes sistemas y equipos.</w:t>
      </w:r>
    </w:p>
    <w:p w14:paraId="2D94A1C9" w14:textId="77777777" w:rsidR="007F3301" w:rsidRPr="007F3301" w:rsidRDefault="007F3301" w:rsidP="0078497E">
      <w:pPr>
        <w:numPr>
          <w:ilvl w:val="0"/>
          <w:numId w:val="2"/>
        </w:numPr>
        <w:jc w:val="both"/>
        <w:rPr>
          <w:rFonts w:asciiTheme="minorHAnsi" w:eastAsiaTheme="minorEastAsia" w:hAnsiTheme="minorHAnsi" w:cstheme="minorBidi"/>
          <w:szCs w:val="22"/>
          <w:lang w:eastAsia="en-US"/>
        </w:rPr>
      </w:pPr>
      <w:r w:rsidRPr="007F3301">
        <w:rPr>
          <w:rFonts w:asciiTheme="minorHAnsi" w:eastAsiaTheme="minorEastAsia" w:hAnsiTheme="minorHAnsi" w:cstheme="minorBidi"/>
          <w:szCs w:val="22"/>
          <w:lang w:eastAsia="en-US"/>
        </w:rPr>
        <w:t>Fallos en el software o hardware durante el desarrollo o la implementación.</w:t>
      </w:r>
    </w:p>
    <w:p w14:paraId="3A0F6706" w14:textId="77777777" w:rsidR="007F3301" w:rsidRPr="007F3301" w:rsidRDefault="007F3301" w:rsidP="0078497E">
      <w:pPr>
        <w:numPr>
          <w:ilvl w:val="0"/>
          <w:numId w:val="2"/>
        </w:numPr>
        <w:jc w:val="both"/>
        <w:rPr>
          <w:rFonts w:asciiTheme="minorHAnsi" w:eastAsiaTheme="minorEastAsia" w:hAnsiTheme="minorHAnsi" w:cstheme="minorBidi"/>
          <w:szCs w:val="22"/>
          <w:lang w:eastAsia="en-US"/>
        </w:rPr>
      </w:pPr>
      <w:r w:rsidRPr="007F3301">
        <w:rPr>
          <w:rFonts w:asciiTheme="minorHAnsi" w:eastAsiaTheme="minorEastAsia" w:hAnsiTheme="minorHAnsi" w:cstheme="minorBidi"/>
          <w:szCs w:val="22"/>
          <w:lang w:eastAsia="en-US"/>
        </w:rPr>
        <w:t>Problemas de escalabilidad y rendimiento del sistema.</w:t>
      </w:r>
    </w:p>
    <w:p w14:paraId="7BF02432" w14:textId="77777777" w:rsidR="007F3301" w:rsidRDefault="007F3301" w:rsidP="0078497E">
      <w:pPr>
        <w:numPr>
          <w:ilvl w:val="0"/>
          <w:numId w:val="2"/>
        </w:numPr>
      </w:pPr>
      <w:r w:rsidRPr="007F3301">
        <w:rPr>
          <w:rFonts w:asciiTheme="minorHAnsi" w:eastAsiaTheme="minorEastAsia" w:hAnsiTheme="minorHAnsi" w:cstheme="minorBidi"/>
          <w:szCs w:val="22"/>
          <w:lang w:eastAsia="en-US"/>
        </w:rPr>
        <w:t>Riesgos de seguridad cibernética y vulnerabilidades en la protección de datos.</w:t>
      </w:r>
    </w:p>
    <w:p w14:paraId="7E26A661" w14:textId="77777777" w:rsidR="006C086B" w:rsidRPr="006C086B" w:rsidRDefault="006C086B" w:rsidP="0078497E">
      <w:pPr>
        <w:numPr>
          <w:ilvl w:val="0"/>
          <w:numId w:val="2"/>
        </w:numPr>
        <w:rPr>
          <w:rFonts w:asciiTheme="minorHAnsi" w:eastAsiaTheme="minorEastAsia" w:hAnsiTheme="minorHAnsi" w:cstheme="minorBidi"/>
          <w:szCs w:val="22"/>
          <w:lang w:eastAsia="en-US"/>
        </w:rPr>
      </w:pPr>
      <w:r w:rsidRPr="006C086B">
        <w:rPr>
          <w:rFonts w:asciiTheme="minorHAnsi" w:eastAsiaTheme="minorEastAsia" w:hAnsiTheme="minorHAnsi" w:cstheme="minorBidi"/>
          <w:szCs w:val="22"/>
          <w:lang w:eastAsia="en-US"/>
        </w:rPr>
        <w:t>Dificultades en la integración de nuevos módulos o actualizaciones con sistemas existentes.</w:t>
      </w:r>
    </w:p>
    <w:p w14:paraId="5C70092C" w14:textId="77777777" w:rsidR="004B1A31" w:rsidRPr="004B1A31" w:rsidRDefault="004B1A31" w:rsidP="0078497E">
      <w:pPr>
        <w:numPr>
          <w:ilvl w:val="0"/>
          <w:numId w:val="2"/>
        </w:numPr>
        <w:rPr>
          <w:rFonts w:asciiTheme="minorHAnsi" w:eastAsiaTheme="minorEastAsia" w:hAnsiTheme="minorHAnsi" w:cstheme="minorBidi"/>
          <w:szCs w:val="22"/>
          <w:lang w:eastAsia="en-US"/>
        </w:rPr>
      </w:pPr>
      <w:r w:rsidRPr="004B1A31">
        <w:rPr>
          <w:rFonts w:asciiTheme="minorHAnsi" w:eastAsiaTheme="minorEastAsia" w:hAnsiTheme="minorHAnsi" w:cstheme="minorBidi"/>
          <w:szCs w:val="22"/>
          <w:lang w:eastAsia="en-US"/>
        </w:rPr>
        <w:t>Defectos en componentes de hardware que causan interrupciones o pérdida de datos.</w:t>
      </w:r>
    </w:p>
    <w:p w14:paraId="380561FB" w14:textId="77777777" w:rsidR="00D47A79" w:rsidRPr="00D47A79" w:rsidRDefault="00D47A79" w:rsidP="0078497E">
      <w:pPr>
        <w:numPr>
          <w:ilvl w:val="0"/>
          <w:numId w:val="2"/>
        </w:numPr>
        <w:rPr>
          <w:rFonts w:asciiTheme="minorHAnsi" w:eastAsiaTheme="minorEastAsia" w:hAnsiTheme="minorHAnsi" w:cstheme="minorBidi"/>
          <w:szCs w:val="22"/>
          <w:lang w:eastAsia="en-US"/>
        </w:rPr>
      </w:pPr>
      <w:r w:rsidRPr="00D47A79">
        <w:rPr>
          <w:rFonts w:asciiTheme="minorHAnsi" w:eastAsiaTheme="minorEastAsia" w:hAnsiTheme="minorHAnsi" w:cstheme="minorBidi"/>
          <w:szCs w:val="22"/>
          <w:lang w:eastAsia="en-US"/>
        </w:rPr>
        <w:t>Incapacidad del sistema para manejar el aumento en el volumen de datos o el número de usuarios.</w:t>
      </w:r>
    </w:p>
    <w:p w14:paraId="2DF323D4" w14:textId="77777777" w:rsidR="00D47A79" w:rsidRPr="00D47A79" w:rsidRDefault="00D47A79" w:rsidP="0078497E">
      <w:pPr>
        <w:numPr>
          <w:ilvl w:val="0"/>
          <w:numId w:val="2"/>
        </w:numPr>
        <w:rPr>
          <w:rFonts w:asciiTheme="minorHAnsi" w:eastAsiaTheme="minorEastAsia" w:hAnsiTheme="minorHAnsi" w:cstheme="minorBidi"/>
          <w:szCs w:val="22"/>
          <w:lang w:eastAsia="en-US"/>
        </w:rPr>
      </w:pPr>
      <w:r w:rsidRPr="00D47A79">
        <w:rPr>
          <w:rFonts w:asciiTheme="minorHAnsi" w:eastAsiaTheme="minorEastAsia" w:hAnsiTheme="minorHAnsi" w:cstheme="minorBidi"/>
          <w:szCs w:val="22"/>
          <w:lang w:eastAsia="en-US"/>
        </w:rPr>
        <w:lastRenderedPageBreak/>
        <w:t>Brechas de seguridad que resultan en la exposición de información confidencial.</w:t>
      </w:r>
    </w:p>
    <w:p w14:paraId="2B1E4346" w14:textId="77777777" w:rsidR="00D47A79" w:rsidRPr="00D47A79" w:rsidRDefault="00D47A79" w:rsidP="0078497E">
      <w:pPr>
        <w:numPr>
          <w:ilvl w:val="0"/>
          <w:numId w:val="2"/>
        </w:numPr>
        <w:rPr>
          <w:rFonts w:asciiTheme="minorHAnsi" w:eastAsiaTheme="minorEastAsia" w:hAnsiTheme="minorHAnsi" w:cstheme="minorBidi"/>
          <w:szCs w:val="22"/>
          <w:lang w:eastAsia="en-US"/>
        </w:rPr>
      </w:pPr>
      <w:r w:rsidRPr="00D47A79">
        <w:rPr>
          <w:rFonts w:asciiTheme="minorHAnsi" w:eastAsiaTheme="minorEastAsia" w:hAnsiTheme="minorHAnsi" w:cstheme="minorBidi"/>
          <w:szCs w:val="22"/>
          <w:lang w:eastAsia="en-US"/>
        </w:rPr>
        <w:t>Dificultades en el mantenimiento regular y la resolución de bugs del sistema.</w:t>
      </w:r>
    </w:p>
    <w:p w14:paraId="26AFC7B5" w14:textId="77777777" w:rsidR="00B57D10" w:rsidRDefault="00B57D10" w:rsidP="0078497E">
      <w:pPr>
        <w:numPr>
          <w:ilvl w:val="0"/>
          <w:numId w:val="2"/>
        </w:numPr>
      </w:pPr>
      <w:r w:rsidRPr="00B57D10">
        <w:rPr>
          <w:rFonts w:asciiTheme="minorHAnsi" w:eastAsiaTheme="minorEastAsia" w:hAnsiTheme="minorHAnsi" w:cstheme="minorBidi"/>
          <w:szCs w:val="22"/>
          <w:lang w:eastAsia="en-US"/>
        </w:rPr>
        <w:t>Errores de sincronización y consistencia de datos entre diversos sistemas.</w:t>
      </w:r>
    </w:p>
    <w:p w14:paraId="1F655BA2" w14:textId="77777777" w:rsidR="00B57D10" w:rsidRDefault="00B57D10" w:rsidP="00B57D10"/>
    <w:p w14:paraId="54594DD5" w14:textId="45E5BBFD" w:rsidR="00B57D10" w:rsidRDefault="00B7327F" w:rsidP="00B7327F">
      <w:pPr>
        <w:pStyle w:val="Ttulo3"/>
      </w:pPr>
      <w:bookmarkStart w:id="4" w:name="_Toc153557524"/>
      <w:r>
        <w:t>Riesgos Operativos</w:t>
      </w:r>
      <w:bookmarkEnd w:id="4"/>
    </w:p>
    <w:p w14:paraId="0558C867" w14:textId="77777777" w:rsidR="00B7327F" w:rsidRPr="00B7327F" w:rsidRDefault="00B7327F" w:rsidP="0078497E">
      <w:pPr>
        <w:numPr>
          <w:ilvl w:val="0"/>
          <w:numId w:val="2"/>
        </w:numPr>
        <w:jc w:val="both"/>
        <w:rPr>
          <w:rFonts w:asciiTheme="minorHAnsi" w:eastAsiaTheme="minorEastAsia" w:hAnsiTheme="minorHAnsi" w:cstheme="minorBidi"/>
          <w:szCs w:val="22"/>
          <w:lang w:eastAsia="en-US"/>
        </w:rPr>
      </w:pPr>
      <w:r w:rsidRPr="00B7327F">
        <w:rPr>
          <w:rFonts w:asciiTheme="minorHAnsi" w:eastAsiaTheme="minorEastAsia" w:hAnsiTheme="minorHAnsi" w:cstheme="minorBidi"/>
          <w:szCs w:val="22"/>
          <w:lang w:eastAsia="en-US"/>
        </w:rPr>
        <w:t>Interrupciones en las operaciones del negocio durante la transición al nuevo sistema.</w:t>
      </w:r>
    </w:p>
    <w:p w14:paraId="3A0CBD2F" w14:textId="77777777" w:rsidR="00B7327F" w:rsidRPr="00B7327F" w:rsidRDefault="00B7327F" w:rsidP="0078497E">
      <w:pPr>
        <w:numPr>
          <w:ilvl w:val="0"/>
          <w:numId w:val="2"/>
        </w:numPr>
        <w:jc w:val="both"/>
        <w:rPr>
          <w:rFonts w:asciiTheme="minorHAnsi" w:eastAsiaTheme="minorEastAsia" w:hAnsiTheme="minorHAnsi" w:cstheme="minorBidi"/>
          <w:szCs w:val="22"/>
          <w:lang w:eastAsia="en-US"/>
        </w:rPr>
      </w:pPr>
      <w:r w:rsidRPr="00B7327F">
        <w:rPr>
          <w:rFonts w:asciiTheme="minorHAnsi" w:eastAsiaTheme="minorEastAsia" w:hAnsiTheme="minorHAnsi" w:cstheme="minorBidi"/>
          <w:szCs w:val="22"/>
          <w:lang w:eastAsia="en-US"/>
        </w:rPr>
        <w:t>Dificultades en la integración del nuevo sistema con los procesos existentes.</w:t>
      </w:r>
    </w:p>
    <w:p w14:paraId="15C27C88" w14:textId="77777777" w:rsidR="00B7327F" w:rsidRPr="00B7327F" w:rsidRDefault="00B7327F" w:rsidP="0078497E">
      <w:pPr>
        <w:numPr>
          <w:ilvl w:val="0"/>
          <w:numId w:val="2"/>
        </w:numPr>
        <w:jc w:val="both"/>
        <w:rPr>
          <w:rFonts w:asciiTheme="minorHAnsi" w:eastAsiaTheme="minorEastAsia" w:hAnsiTheme="minorHAnsi" w:cstheme="minorBidi"/>
          <w:szCs w:val="22"/>
          <w:lang w:eastAsia="en-US"/>
        </w:rPr>
      </w:pPr>
      <w:r w:rsidRPr="00B7327F">
        <w:rPr>
          <w:rFonts w:asciiTheme="minorHAnsi" w:eastAsiaTheme="minorEastAsia" w:hAnsiTheme="minorHAnsi" w:cstheme="minorBidi"/>
          <w:szCs w:val="22"/>
          <w:lang w:eastAsia="en-US"/>
        </w:rPr>
        <w:t>Retrasos en la entrega del proyecto debido a problemas operativos.</w:t>
      </w:r>
    </w:p>
    <w:p w14:paraId="613039AE" w14:textId="77777777" w:rsidR="00B7327F" w:rsidRDefault="00B7327F" w:rsidP="0078497E">
      <w:pPr>
        <w:numPr>
          <w:ilvl w:val="0"/>
          <w:numId w:val="2"/>
        </w:numPr>
        <w:jc w:val="both"/>
      </w:pPr>
      <w:r w:rsidRPr="00B7327F">
        <w:rPr>
          <w:rFonts w:asciiTheme="minorHAnsi" w:eastAsiaTheme="minorEastAsia" w:hAnsiTheme="minorHAnsi" w:cstheme="minorBidi"/>
          <w:szCs w:val="22"/>
          <w:lang w:eastAsia="en-US"/>
        </w:rPr>
        <w:t>Falta de soporte técnico adecuado para el mantenimiento del sistema.</w:t>
      </w:r>
    </w:p>
    <w:p w14:paraId="270389A8" w14:textId="77777777" w:rsidR="00FD1CAA" w:rsidRPr="00FD1CAA" w:rsidRDefault="00FD1CAA" w:rsidP="0078497E">
      <w:pPr>
        <w:numPr>
          <w:ilvl w:val="0"/>
          <w:numId w:val="2"/>
        </w:numPr>
        <w:jc w:val="both"/>
        <w:rPr>
          <w:rFonts w:asciiTheme="minorHAnsi" w:eastAsiaTheme="minorEastAsia" w:hAnsiTheme="minorHAnsi" w:cstheme="minorBidi"/>
          <w:szCs w:val="22"/>
          <w:lang w:eastAsia="en-US"/>
        </w:rPr>
      </w:pPr>
      <w:r w:rsidRPr="00FD1CAA">
        <w:rPr>
          <w:rFonts w:asciiTheme="minorHAnsi" w:eastAsiaTheme="minorEastAsia" w:hAnsiTheme="minorHAnsi" w:cstheme="minorBidi"/>
          <w:szCs w:val="22"/>
          <w:lang w:eastAsia="en-US"/>
        </w:rPr>
        <w:t>Problemas durante la fase de transición que afectan las operaciones diarias.</w:t>
      </w:r>
    </w:p>
    <w:p w14:paraId="0D5A268E" w14:textId="602D4B73" w:rsidR="00FD1CAA" w:rsidRDefault="00FD0339" w:rsidP="0078497E">
      <w:pPr>
        <w:numPr>
          <w:ilvl w:val="0"/>
          <w:numId w:val="2"/>
        </w:numPr>
        <w:jc w:val="both"/>
      </w:pPr>
      <w:r>
        <w:t>R</w:t>
      </w:r>
      <w:r w:rsidRPr="00FD0339">
        <w:rPr>
          <w:rFonts w:asciiTheme="minorHAnsi" w:hAnsiTheme="minorHAnsi" w:cstheme="minorBidi"/>
        </w:rPr>
        <w:t>etrasos o incumplimientos por parte de proveedores clave.</w:t>
      </w:r>
    </w:p>
    <w:p w14:paraId="5F0ED1A8" w14:textId="526050BD" w:rsidR="00F8364F" w:rsidRDefault="00F8364F" w:rsidP="0078497E">
      <w:pPr>
        <w:numPr>
          <w:ilvl w:val="0"/>
          <w:numId w:val="2"/>
        </w:numPr>
        <w:jc w:val="both"/>
      </w:pPr>
      <w:r w:rsidRPr="00F8364F">
        <w:rPr>
          <w:rFonts w:asciiTheme="minorHAnsi" w:hAnsiTheme="minorHAnsi" w:cstheme="minorBidi"/>
        </w:rPr>
        <w:t>Resistencia al cambio por parte de departamentos o unidades afectadas.</w:t>
      </w:r>
    </w:p>
    <w:p w14:paraId="68A62B14" w14:textId="186C8F54" w:rsidR="00D4465D" w:rsidRDefault="00D4465D" w:rsidP="0078497E">
      <w:pPr>
        <w:numPr>
          <w:ilvl w:val="0"/>
          <w:numId w:val="2"/>
        </w:numPr>
        <w:jc w:val="both"/>
      </w:pPr>
      <w:r w:rsidRPr="00D4465D">
        <w:rPr>
          <w:rFonts w:asciiTheme="minorHAnsi" w:hAnsiTheme="minorHAnsi" w:cstheme="minorBidi"/>
        </w:rPr>
        <w:t>Falta de planes de contingencia o recuperación ante fallas del sistema</w:t>
      </w:r>
    </w:p>
    <w:p w14:paraId="57071111" w14:textId="726D92B7" w:rsidR="00D4465D" w:rsidRPr="00B7327F" w:rsidRDefault="00D4465D" w:rsidP="0078497E">
      <w:pPr>
        <w:numPr>
          <w:ilvl w:val="0"/>
          <w:numId w:val="2"/>
        </w:numPr>
        <w:jc w:val="both"/>
        <w:rPr>
          <w:rFonts w:asciiTheme="minorHAnsi" w:eastAsiaTheme="minorEastAsia" w:hAnsiTheme="minorHAnsi" w:cstheme="minorBidi"/>
          <w:szCs w:val="22"/>
          <w:lang w:eastAsia="en-US"/>
        </w:rPr>
      </w:pPr>
      <w:r w:rsidRPr="00D4465D">
        <w:rPr>
          <w:rFonts w:asciiTheme="minorHAnsi" w:eastAsiaTheme="minorEastAsia" w:hAnsiTheme="minorHAnsi" w:cstheme="minorBidi"/>
          <w:szCs w:val="22"/>
          <w:lang w:eastAsia="en-US"/>
        </w:rPr>
        <w:t>Dificultades en la migración de datos y en la garantía de su integridad.</w:t>
      </w:r>
    </w:p>
    <w:p w14:paraId="30F0CFA0" w14:textId="77777777" w:rsidR="00B7327F" w:rsidRPr="00B7327F" w:rsidRDefault="00B7327F" w:rsidP="00B7327F">
      <w:pPr>
        <w:rPr>
          <w:rFonts w:eastAsiaTheme="minorEastAsia"/>
        </w:rPr>
      </w:pPr>
    </w:p>
    <w:p w14:paraId="055561A8" w14:textId="40379E04" w:rsidR="006C086B" w:rsidRDefault="00B7327F" w:rsidP="00B7327F">
      <w:pPr>
        <w:pStyle w:val="Ttulo3"/>
      </w:pPr>
      <w:bookmarkStart w:id="5" w:name="_Toc153557525"/>
      <w:r>
        <w:t>Riesgos Financieros</w:t>
      </w:r>
      <w:bookmarkEnd w:id="5"/>
    </w:p>
    <w:p w14:paraId="7DD99150" w14:textId="77777777" w:rsidR="00E22EF4" w:rsidRPr="00E22EF4" w:rsidRDefault="00E22EF4" w:rsidP="0078497E">
      <w:pPr>
        <w:numPr>
          <w:ilvl w:val="0"/>
          <w:numId w:val="2"/>
        </w:numPr>
        <w:jc w:val="both"/>
        <w:rPr>
          <w:rFonts w:asciiTheme="minorHAnsi" w:eastAsiaTheme="minorEastAsia" w:hAnsiTheme="minorHAnsi" w:cstheme="minorBidi"/>
          <w:szCs w:val="22"/>
          <w:lang w:eastAsia="en-US"/>
        </w:rPr>
      </w:pPr>
      <w:r w:rsidRPr="00E22EF4">
        <w:rPr>
          <w:rFonts w:asciiTheme="minorHAnsi" w:eastAsiaTheme="minorEastAsia" w:hAnsiTheme="minorHAnsi" w:cstheme="minorBidi"/>
          <w:szCs w:val="22"/>
          <w:lang w:eastAsia="en-US"/>
        </w:rPr>
        <w:t>Sobrecostos debido a cambios en el alcance del proyecto o a imprevistos.</w:t>
      </w:r>
    </w:p>
    <w:p w14:paraId="1EA8A8B2" w14:textId="77777777" w:rsidR="00E22EF4" w:rsidRPr="00E22EF4" w:rsidRDefault="00E22EF4" w:rsidP="0078497E">
      <w:pPr>
        <w:numPr>
          <w:ilvl w:val="0"/>
          <w:numId w:val="2"/>
        </w:numPr>
        <w:jc w:val="both"/>
        <w:rPr>
          <w:rFonts w:asciiTheme="minorHAnsi" w:eastAsiaTheme="minorEastAsia" w:hAnsiTheme="minorHAnsi" w:cstheme="minorBidi"/>
          <w:szCs w:val="22"/>
          <w:lang w:eastAsia="en-US"/>
        </w:rPr>
      </w:pPr>
      <w:r w:rsidRPr="00E22EF4">
        <w:rPr>
          <w:rFonts w:asciiTheme="minorHAnsi" w:eastAsiaTheme="minorEastAsia" w:hAnsiTheme="minorHAnsi" w:cstheme="minorBidi"/>
          <w:szCs w:val="22"/>
          <w:lang w:eastAsia="en-US"/>
        </w:rPr>
        <w:t>Limitaciones presupuestarias que afectan la calidad o el alcance del proyecto.</w:t>
      </w:r>
    </w:p>
    <w:p w14:paraId="49AA0427" w14:textId="729674A9" w:rsidR="00340174" w:rsidRDefault="00E22EF4" w:rsidP="0078497E">
      <w:pPr>
        <w:numPr>
          <w:ilvl w:val="0"/>
          <w:numId w:val="2"/>
        </w:numPr>
        <w:jc w:val="both"/>
      </w:pPr>
      <w:r w:rsidRPr="00E22EF4">
        <w:rPr>
          <w:rFonts w:asciiTheme="minorHAnsi" w:eastAsiaTheme="minorEastAsia" w:hAnsiTheme="minorHAnsi" w:cstheme="minorBidi"/>
          <w:szCs w:val="22"/>
          <w:lang w:eastAsia="en-US"/>
        </w:rPr>
        <w:t>Inversión en tecnologías que podrían quedar obsoletas rápidamente.</w:t>
      </w:r>
    </w:p>
    <w:p w14:paraId="3CF3BF1D" w14:textId="61066B6F" w:rsidR="00340174" w:rsidRDefault="00340174" w:rsidP="0078497E">
      <w:pPr>
        <w:numPr>
          <w:ilvl w:val="0"/>
          <w:numId w:val="2"/>
        </w:numPr>
      </w:pPr>
      <w:r w:rsidRPr="00340174">
        <w:rPr>
          <w:rFonts w:asciiTheme="minorHAnsi" w:hAnsiTheme="minorHAnsi" w:cstheme="minorBidi"/>
        </w:rPr>
        <w:t>Incrementos inesperados en los precios de los componentes de hardware</w:t>
      </w:r>
      <w:r>
        <w:t>, s</w:t>
      </w:r>
      <w:r w:rsidRPr="00340174">
        <w:rPr>
          <w:rFonts w:asciiTheme="minorHAnsi" w:hAnsiTheme="minorHAnsi" w:cstheme="minorBidi"/>
        </w:rPr>
        <w:t>oftware o servicios necesarios para el proyect</w:t>
      </w:r>
      <w:r>
        <w:t>o.</w:t>
      </w:r>
    </w:p>
    <w:p w14:paraId="7B8AF2E8" w14:textId="1CE838D7" w:rsidR="00231F5A" w:rsidRDefault="00231F5A" w:rsidP="0078497E">
      <w:pPr>
        <w:numPr>
          <w:ilvl w:val="0"/>
          <w:numId w:val="2"/>
        </w:numPr>
      </w:pPr>
      <w:r w:rsidRPr="00231F5A">
        <w:rPr>
          <w:rFonts w:asciiTheme="minorHAnsi" w:hAnsiTheme="minorHAnsi" w:cstheme="minorBidi"/>
        </w:rPr>
        <w:t>Dificultades para mantener la liquidez necesaria para cubrir los gastos operativos y de capital del proyecto</w:t>
      </w:r>
      <w:r>
        <w:t>.</w:t>
      </w:r>
    </w:p>
    <w:p w14:paraId="12E56714" w14:textId="4702225F" w:rsidR="00231F5A" w:rsidRDefault="00231F5A" w:rsidP="0078497E">
      <w:pPr>
        <w:numPr>
          <w:ilvl w:val="0"/>
          <w:numId w:val="2"/>
        </w:numPr>
      </w:pPr>
      <w:r w:rsidRPr="00231F5A">
        <w:rPr>
          <w:rFonts w:asciiTheme="minorHAnsi" w:hAnsiTheme="minorHAnsi" w:cstheme="minorBidi"/>
        </w:rPr>
        <w:t>Efectos de la inflación en el costo total del proyecto, especialmente si se extiende por un período prolongado</w:t>
      </w:r>
      <w:r>
        <w:t>.</w:t>
      </w:r>
    </w:p>
    <w:p w14:paraId="4C443FED" w14:textId="15E7B6C0" w:rsidR="00622749" w:rsidRDefault="00622749" w:rsidP="0078497E">
      <w:pPr>
        <w:numPr>
          <w:ilvl w:val="0"/>
          <w:numId w:val="2"/>
        </w:numPr>
      </w:pPr>
      <w:r w:rsidRPr="00622749">
        <w:rPr>
          <w:rFonts w:asciiTheme="minorHAnsi" w:hAnsiTheme="minorHAnsi" w:cstheme="minorBidi"/>
        </w:rPr>
        <w:t>Emergencia de costos no anticipados relacionados con la formación, soporte técnico adicional, o necesidades de infraestructura</w:t>
      </w:r>
      <w:r>
        <w:t>.</w:t>
      </w:r>
    </w:p>
    <w:p w14:paraId="2FBBB9FE" w14:textId="6D541E6A" w:rsidR="00622749" w:rsidRPr="00622749" w:rsidRDefault="00622749" w:rsidP="0078497E">
      <w:pPr>
        <w:numPr>
          <w:ilvl w:val="0"/>
          <w:numId w:val="2"/>
        </w:numPr>
        <w:rPr>
          <w:rFonts w:asciiTheme="minorHAnsi" w:hAnsiTheme="minorHAnsi" w:cstheme="minorBidi"/>
        </w:rPr>
      </w:pPr>
      <w:r w:rsidRPr="00622749">
        <w:rPr>
          <w:rFonts w:asciiTheme="minorHAnsi" w:hAnsiTheme="minorHAnsi" w:cstheme="minorBidi"/>
        </w:rPr>
        <w:t>Penalizaciones o costos adicionales por incumplimientos o cambios en los acuerdos con proveedores.</w:t>
      </w:r>
    </w:p>
    <w:p w14:paraId="0C985704" w14:textId="2F8C7E86" w:rsidR="00622749" w:rsidRDefault="00622749" w:rsidP="0078497E">
      <w:pPr>
        <w:numPr>
          <w:ilvl w:val="0"/>
          <w:numId w:val="2"/>
        </w:numPr>
        <w:jc w:val="both"/>
      </w:pPr>
      <w:r w:rsidRPr="00622749">
        <w:rPr>
          <w:rFonts w:asciiTheme="minorHAnsi" w:hAnsiTheme="minorHAnsi" w:cstheme="minorBidi"/>
        </w:rPr>
        <w:t>Gastos imprevistos relacionados con la garantía, mantenimiento y soporte del sistema una vez esté operativo</w:t>
      </w:r>
      <w:r>
        <w:t>.</w:t>
      </w:r>
    </w:p>
    <w:p w14:paraId="1C384C97" w14:textId="384B1F3D" w:rsidR="00E22EF4" w:rsidRDefault="00E22EF4" w:rsidP="00E22EF4">
      <w:pPr>
        <w:pStyle w:val="Ttulo3"/>
      </w:pPr>
      <w:bookmarkStart w:id="6" w:name="_Toc153557526"/>
      <w:r>
        <w:t xml:space="preserve">Riesgos de Gestión de </w:t>
      </w:r>
      <w:r w:rsidR="001F3D2C">
        <w:t>P</w:t>
      </w:r>
      <w:r>
        <w:t>royectos</w:t>
      </w:r>
      <w:bookmarkEnd w:id="6"/>
    </w:p>
    <w:p w14:paraId="6EF2AC4A" w14:textId="77777777" w:rsidR="001F3D2C" w:rsidRPr="001F3D2C" w:rsidRDefault="001F3D2C" w:rsidP="0078497E">
      <w:pPr>
        <w:numPr>
          <w:ilvl w:val="0"/>
          <w:numId w:val="2"/>
        </w:numPr>
        <w:jc w:val="both"/>
        <w:rPr>
          <w:rFonts w:asciiTheme="minorHAnsi" w:eastAsiaTheme="minorEastAsia" w:hAnsiTheme="minorHAnsi" w:cstheme="minorBidi"/>
          <w:szCs w:val="22"/>
          <w:lang w:eastAsia="en-US"/>
        </w:rPr>
      </w:pPr>
      <w:r w:rsidRPr="001F3D2C">
        <w:rPr>
          <w:rFonts w:asciiTheme="minorHAnsi" w:eastAsiaTheme="minorEastAsia" w:hAnsiTheme="minorHAnsi" w:cstheme="minorBidi"/>
          <w:szCs w:val="22"/>
          <w:lang w:eastAsia="en-US"/>
        </w:rPr>
        <w:t>Falta de claridad en los objetivos y expectativas del proyecto.</w:t>
      </w:r>
    </w:p>
    <w:p w14:paraId="6EC88871" w14:textId="77777777" w:rsidR="001F3D2C" w:rsidRPr="001F3D2C" w:rsidRDefault="001F3D2C" w:rsidP="0078497E">
      <w:pPr>
        <w:numPr>
          <w:ilvl w:val="0"/>
          <w:numId w:val="2"/>
        </w:numPr>
        <w:jc w:val="both"/>
        <w:rPr>
          <w:rFonts w:asciiTheme="minorHAnsi" w:eastAsiaTheme="minorEastAsia" w:hAnsiTheme="minorHAnsi" w:cstheme="minorBidi"/>
          <w:szCs w:val="22"/>
          <w:lang w:eastAsia="en-US"/>
        </w:rPr>
      </w:pPr>
      <w:r w:rsidRPr="001F3D2C">
        <w:rPr>
          <w:rFonts w:asciiTheme="minorHAnsi" w:eastAsiaTheme="minorEastAsia" w:hAnsiTheme="minorHAnsi" w:cstheme="minorBidi"/>
          <w:szCs w:val="22"/>
          <w:lang w:eastAsia="en-US"/>
        </w:rPr>
        <w:t>Comunicación deficiente entre los equipos de trabajo y los stakeholders.</w:t>
      </w:r>
    </w:p>
    <w:p w14:paraId="1E27571B" w14:textId="77777777" w:rsidR="001F3D2C" w:rsidRPr="001F3D2C" w:rsidRDefault="001F3D2C" w:rsidP="0078497E">
      <w:pPr>
        <w:numPr>
          <w:ilvl w:val="0"/>
          <w:numId w:val="2"/>
        </w:numPr>
        <w:jc w:val="both"/>
        <w:rPr>
          <w:rFonts w:asciiTheme="minorHAnsi" w:eastAsiaTheme="minorEastAsia" w:hAnsiTheme="minorHAnsi" w:cstheme="minorBidi"/>
          <w:szCs w:val="22"/>
          <w:lang w:eastAsia="en-US"/>
        </w:rPr>
      </w:pPr>
      <w:r w:rsidRPr="001F3D2C">
        <w:rPr>
          <w:rFonts w:asciiTheme="minorHAnsi" w:eastAsiaTheme="minorEastAsia" w:hAnsiTheme="minorHAnsi" w:cstheme="minorBidi"/>
          <w:szCs w:val="22"/>
          <w:lang w:eastAsia="en-US"/>
        </w:rPr>
        <w:t>Cambios en el liderazgo o en la estructura del equipo de proyecto.</w:t>
      </w:r>
    </w:p>
    <w:p w14:paraId="66456A9E" w14:textId="77777777" w:rsidR="001F3D2C" w:rsidRDefault="001F3D2C" w:rsidP="0078497E">
      <w:pPr>
        <w:numPr>
          <w:ilvl w:val="0"/>
          <w:numId w:val="2"/>
        </w:numPr>
        <w:jc w:val="both"/>
      </w:pPr>
      <w:r w:rsidRPr="001F3D2C">
        <w:rPr>
          <w:rFonts w:asciiTheme="minorHAnsi" w:eastAsiaTheme="minorEastAsia" w:hAnsiTheme="minorHAnsi" w:cstheme="minorBidi"/>
          <w:szCs w:val="22"/>
          <w:lang w:eastAsia="en-US"/>
        </w:rPr>
        <w:t>Desalineación entre los diferentes departamentos y sus necesidades.</w:t>
      </w:r>
    </w:p>
    <w:p w14:paraId="7B6DD718" w14:textId="28E10AAC" w:rsidR="004C2E0C" w:rsidRDefault="004C2E0C" w:rsidP="0078497E">
      <w:pPr>
        <w:numPr>
          <w:ilvl w:val="0"/>
          <w:numId w:val="2"/>
        </w:numPr>
        <w:jc w:val="both"/>
      </w:pPr>
      <w:r w:rsidRPr="004C2E0C">
        <w:rPr>
          <w:rFonts w:asciiTheme="minorHAnsi" w:hAnsiTheme="minorHAnsi" w:cstheme="minorBidi"/>
        </w:rPr>
        <w:t>Falta de involucramiento o compromiso de partes interesadas clave, lo que puede afectar la dirección y el apoyo al proyecto</w:t>
      </w:r>
      <w:r>
        <w:t>.</w:t>
      </w:r>
    </w:p>
    <w:p w14:paraId="41525E37" w14:textId="77777777" w:rsidR="0066791B" w:rsidRPr="0066791B" w:rsidRDefault="0066791B" w:rsidP="0078497E">
      <w:pPr>
        <w:numPr>
          <w:ilvl w:val="0"/>
          <w:numId w:val="2"/>
        </w:numPr>
        <w:jc w:val="both"/>
        <w:rPr>
          <w:rFonts w:asciiTheme="minorHAnsi" w:eastAsiaTheme="minorEastAsia" w:hAnsiTheme="minorHAnsi" w:cstheme="minorBidi"/>
          <w:szCs w:val="22"/>
          <w:lang w:eastAsia="en-US"/>
        </w:rPr>
      </w:pPr>
      <w:r w:rsidRPr="0066791B">
        <w:rPr>
          <w:rFonts w:asciiTheme="minorHAnsi" w:eastAsiaTheme="minorEastAsia" w:hAnsiTheme="minorHAnsi" w:cstheme="minorBidi"/>
          <w:szCs w:val="22"/>
          <w:lang w:eastAsia="en-US"/>
        </w:rPr>
        <w:lastRenderedPageBreak/>
        <w:t>Errores en la planificación y en las estimaciones de tiempo y recursos, llevando a retrasos y sobrecostos.</w:t>
      </w:r>
    </w:p>
    <w:p w14:paraId="6317684F" w14:textId="260B6F4B" w:rsidR="004C2E0C" w:rsidRDefault="0066791B" w:rsidP="0078497E">
      <w:pPr>
        <w:numPr>
          <w:ilvl w:val="0"/>
          <w:numId w:val="2"/>
        </w:numPr>
        <w:jc w:val="both"/>
      </w:pPr>
      <w:r w:rsidRPr="0066791B">
        <w:rPr>
          <w:rFonts w:asciiTheme="minorHAnsi" w:hAnsiTheme="minorHAnsi" w:cstheme="minorBidi"/>
        </w:rPr>
        <w:t>Modificaciones constantes en los requisitos o en el alcance del proyecto, generando desorden y aumentando los costos</w:t>
      </w:r>
      <w:r>
        <w:t>.</w:t>
      </w:r>
    </w:p>
    <w:p w14:paraId="23BAE71C" w14:textId="263570CE" w:rsidR="0066791B" w:rsidRPr="009827C1" w:rsidRDefault="009827C1" w:rsidP="0078497E">
      <w:pPr>
        <w:numPr>
          <w:ilvl w:val="0"/>
          <w:numId w:val="2"/>
        </w:numPr>
        <w:jc w:val="both"/>
        <w:rPr>
          <w:rFonts w:asciiTheme="minorHAnsi" w:hAnsiTheme="minorHAnsi" w:cstheme="minorBidi"/>
        </w:rPr>
      </w:pPr>
      <w:r w:rsidRPr="00220F84">
        <w:rPr>
          <w:rFonts w:asciiTheme="minorHAnsi" w:hAnsiTheme="minorHAnsi" w:cstheme="minorBidi"/>
        </w:rPr>
        <w:t>Ausencia de procesos de gestión de proyectos estandarizados, lo que conduce a inconsistencias y confusión.</w:t>
      </w:r>
    </w:p>
    <w:p w14:paraId="7655ADCC" w14:textId="77777777" w:rsidR="009827C1" w:rsidRPr="009827C1" w:rsidRDefault="009827C1" w:rsidP="0078497E">
      <w:pPr>
        <w:numPr>
          <w:ilvl w:val="0"/>
          <w:numId w:val="2"/>
        </w:numPr>
        <w:jc w:val="both"/>
        <w:rPr>
          <w:rFonts w:asciiTheme="minorHAnsi" w:eastAsiaTheme="minorEastAsia" w:hAnsiTheme="minorHAnsi" w:cstheme="minorBidi"/>
          <w:szCs w:val="22"/>
          <w:lang w:eastAsia="en-US"/>
        </w:rPr>
      </w:pPr>
      <w:r w:rsidRPr="009827C1">
        <w:rPr>
          <w:rFonts w:asciiTheme="minorHAnsi" w:eastAsiaTheme="minorEastAsia" w:hAnsiTheme="minorHAnsi" w:cstheme="minorBidi"/>
          <w:szCs w:val="22"/>
          <w:lang w:eastAsia="en-US"/>
        </w:rPr>
        <w:t>Falta de un proceso estructurado para la identificación, análisis y mitigación de riesgos, lo que puede llevar a sorpresas desagradables.</w:t>
      </w:r>
    </w:p>
    <w:p w14:paraId="7557A791" w14:textId="385A00A9" w:rsidR="009827C1" w:rsidRPr="00220F84" w:rsidRDefault="00220F84" w:rsidP="0078497E">
      <w:pPr>
        <w:numPr>
          <w:ilvl w:val="0"/>
          <w:numId w:val="2"/>
        </w:numPr>
        <w:jc w:val="both"/>
        <w:rPr>
          <w:rFonts w:asciiTheme="minorHAnsi" w:hAnsiTheme="minorHAnsi" w:cstheme="minorBidi"/>
        </w:rPr>
      </w:pPr>
      <w:r w:rsidRPr="00220F84">
        <w:rPr>
          <w:rFonts w:asciiTheme="minorHAnsi" w:hAnsiTheme="minorHAnsi" w:cstheme="minorBidi"/>
        </w:rPr>
        <w:t>Dependencia excesiva en individuos o recursos clave, cuya indisponibilidad podría impactar críticamente el proyecto.</w:t>
      </w:r>
    </w:p>
    <w:p w14:paraId="51C53A0E" w14:textId="233ACDC4" w:rsidR="00220F84" w:rsidRPr="001F3D2C" w:rsidRDefault="00220F84" w:rsidP="0078497E">
      <w:pPr>
        <w:numPr>
          <w:ilvl w:val="0"/>
          <w:numId w:val="2"/>
        </w:numPr>
        <w:jc w:val="both"/>
        <w:rPr>
          <w:rFonts w:asciiTheme="minorHAnsi" w:eastAsiaTheme="minorEastAsia" w:hAnsiTheme="minorHAnsi" w:cstheme="minorBidi"/>
          <w:szCs w:val="22"/>
          <w:lang w:eastAsia="en-US"/>
        </w:rPr>
      </w:pPr>
      <w:r w:rsidRPr="00220F84">
        <w:rPr>
          <w:rFonts w:asciiTheme="minorHAnsi" w:hAnsiTheme="minorHAnsi" w:cstheme="minorBidi"/>
        </w:rPr>
        <w:t>Ineficiencia en la gestión del cambio organizacional asociado con la implementación del nuevo sistema</w:t>
      </w:r>
      <w:r>
        <w:t>.</w:t>
      </w:r>
    </w:p>
    <w:p w14:paraId="1292E1B7" w14:textId="77777777" w:rsidR="00E22EF4" w:rsidRDefault="00E22EF4" w:rsidP="00220F84">
      <w:pPr>
        <w:ind w:left="360"/>
      </w:pPr>
    </w:p>
    <w:p w14:paraId="5D6F8A1B" w14:textId="2BA3F818" w:rsidR="001F3D2C" w:rsidRDefault="001F3D2C" w:rsidP="001F3D2C">
      <w:pPr>
        <w:pStyle w:val="Ttulo3"/>
      </w:pPr>
      <w:bookmarkStart w:id="7" w:name="_Toc153557527"/>
      <w:r>
        <w:t>Riesgos de Recursos Humanos</w:t>
      </w:r>
      <w:bookmarkEnd w:id="7"/>
    </w:p>
    <w:p w14:paraId="1D89AC1E" w14:textId="77777777" w:rsidR="00FB213F" w:rsidRPr="00FB213F" w:rsidRDefault="00FB213F" w:rsidP="0078497E">
      <w:pPr>
        <w:numPr>
          <w:ilvl w:val="0"/>
          <w:numId w:val="2"/>
        </w:numPr>
        <w:jc w:val="both"/>
        <w:rPr>
          <w:rFonts w:asciiTheme="minorHAnsi" w:eastAsiaTheme="minorEastAsia" w:hAnsiTheme="minorHAnsi" w:cstheme="minorBidi"/>
          <w:szCs w:val="22"/>
          <w:lang w:eastAsia="en-US"/>
        </w:rPr>
      </w:pPr>
      <w:r w:rsidRPr="00FB213F">
        <w:rPr>
          <w:rFonts w:asciiTheme="minorHAnsi" w:eastAsiaTheme="minorEastAsia" w:hAnsiTheme="minorHAnsi" w:cstheme="minorBidi"/>
          <w:szCs w:val="22"/>
          <w:lang w:eastAsia="en-US"/>
        </w:rPr>
        <w:t>Falta de habilidades o conocimientos específicos en el equipo de proyecto.</w:t>
      </w:r>
    </w:p>
    <w:p w14:paraId="459CC77A" w14:textId="77777777" w:rsidR="00FB213F" w:rsidRPr="00FB213F" w:rsidRDefault="00FB213F" w:rsidP="0078497E">
      <w:pPr>
        <w:numPr>
          <w:ilvl w:val="0"/>
          <w:numId w:val="2"/>
        </w:numPr>
        <w:jc w:val="both"/>
        <w:rPr>
          <w:rFonts w:asciiTheme="minorHAnsi" w:eastAsiaTheme="minorEastAsia" w:hAnsiTheme="minorHAnsi" w:cstheme="minorBidi"/>
          <w:szCs w:val="22"/>
          <w:lang w:eastAsia="en-US"/>
        </w:rPr>
      </w:pPr>
      <w:r w:rsidRPr="00FB213F">
        <w:rPr>
          <w:rFonts w:asciiTheme="minorHAnsi" w:eastAsiaTheme="minorEastAsia" w:hAnsiTheme="minorHAnsi" w:cstheme="minorBidi"/>
          <w:szCs w:val="22"/>
          <w:lang w:eastAsia="en-US"/>
        </w:rPr>
        <w:t>Resistencia al cambio por parte de los usuarios del sistema.</w:t>
      </w:r>
    </w:p>
    <w:p w14:paraId="2A9D5F39" w14:textId="77777777" w:rsidR="00FB213F" w:rsidRDefault="00FB213F" w:rsidP="0078497E">
      <w:pPr>
        <w:numPr>
          <w:ilvl w:val="0"/>
          <w:numId w:val="2"/>
        </w:numPr>
        <w:jc w:val="both"/>
      </w:pPr>
      <w:r w:rsidRPr="00FB213F">
        <w:rPr>
          <w:rFonts w:asciiTheme="minorHAnsi" w:eastAsiaTheme="minorEastAsia" w:hAnsiTheme="minorHAnsi" w:cstheme="minorBidi"/>
          <w:szCs w:val="22"/>
          <w:lang w:eastAsia="en-US"/>
        </w:rPr>
        <w:t>Problemas en la formación y capacitación de los usuarios y el personal técnico.</w:t>
      </w:r>
    </w:p>
    <w:p w14:paraId="77F97B81" w14:textId="556F2162" w:rsidR="00AF248F" w:rsidRPr="009D36A3" w:rsidRDefault="00AF248F" w:rsidP="0078497E">
      <w:pPr>
        <w:numPr>
          <w:ilvl w:val="0"/>
          <w:numId w:val="2"/>
        </w:numPr>
        <w:jc w:val="both"/>
        <w:rPr>
          <w:rFonts w:asciiTheme="minorHAnsi" w:hAnsiTheme="minorHAnsi" w:cstheme="minorBidi"/>
        </w:rPr>
      </w:pPr>
      <w:r w:rsidRPr="00C34C86">
        <w:rPr>
          <w:rFonts w:asciiTheme="minorHAnsi" w:hAnsiTheme="minorHAnsi" w:cstheme="minorBidi"/>
        </w:rPr>
        <w:t>Riesgo de perder empleados clave durante el proyecto, lo que podría causar retrasos y pérdida de conocimiento crucial</w:t>
      </w:r>
      <w:r w:rsidR="009D36A3" w:rsidRPr="00C34C86">
        <w:rPr>
          <w:rFonts w:asciiTheme="minorHAnsi" w:hAnsiTheme="minorHAnsi" w:cstheme="minorBidi"/>
        </w:rPr>
        <w:t>.</w:t>
      </w:r>
    </w:p>
    <w:p w14:paraId="47E49C4D" w14:textId="30BB682C" w:rsidR="009D36A3" w:rsidRPr="002A0C40" w:rsidRDefault="009D36A3" w:rsidP="0078497E">
      <w:pPr>
        <w:numPr>
          <w:ilvl w:val="0"/>
          <w:numId w:val="2"/>
        </w:numPr>
        <w:jc w:val="both"/>
        <w:rPr>
          <w:rFonts w:asciiTheme="minorHAnsi" w:hAnsiTheme="minorHAnsi" w:cstheme="minorBidi"/>
        </w:rPr>
      </w:pPr>
      <w:r w:rsidRPr="00C34C86">
        <w:rPr>
          <w:rFonts w:asciiTheme="minorHAnsi" w:hAnsiTheme="minorHAnsi" w:cstheme="minorBidi"/>
        </w:rPr>
        <w:t>Desafíos debido a conflictos interpersonales o problemas de dinámica de equipo, lo que puede afectar la moral y la productividad</w:t>
      </w:r>
      <w:r w:rsidR="002A0C40" w:rsidRPr="00C34C86">
        <w:rPr>
          <w:rFonts w:asciiTheme="minorHAnsi" w:hAnsiTheme="minorHAnsi" w:cstheme="minorBidi"/>
        </w:rPr>
        <w:t>.</w:t>
      </w:r>
    </w:p>
    <w:p w14:paraId="69402635" w14:textId="77777777" w:rsidR="002A0C40" w:rsidRPr="002A0C40" w:rsidRDefault="002A0C40" w:rsidP="0078497E">
      <w:pPr>
        <w:numPr>
          <w:ilvl w:val="0"/>
          <w:numId w:val="2"/>
        </w:numPr>
        <w:jc w:val="both"/>
        <w:rPr>
          <w:rFonts w:asciiTheme="minorHAnsi" w:eastAsiaTheme="minorEastAsia" w:hAnsiTheme="minorHAnsi" w:cstheme="minorBidi"/>
          <w:szCs w:val="22"/>
          <w:lang w:eastAsia="en-US"/>
        </w:rPr>
      </w:pPr>
      <w:r w:rsidRPr="002A0C40">
        <w:rPr>
          <w:rFonts w:asciiTheme="minorHAnsi" w:eastAsiaTheme="minorEastAsia" w:hAnsiTheme="minorHAnsi" w:cstheme="minorBidi"/>
          <w:szCs w:val="22"/>
          <w:lang w:eastAsia="en-US"/>
        </w:rPr>
        <w:t>Problemas de comunicación entre diferentes equipos o departamentos, lo que puede resultar en malentendidos y errores.</w:t>
      </w:r>
    </w:p>
    <w:p w14:paraId="34AE267B" w14:textId="77777777" w:rsidR="00150E21" w:rsidRPr="00150E21" w:rsidRDefault="00150E21" w:rsidP="0078497E">
      <w:pPr>
        <w:numPr>
          <w:ilvl w:val="0"/>
          <w:numId w:val="2"/>
        </w:numPr>
        <w:jc w:val="both"/>
        <w:rPr>
          <w:rFonts w:asciiTheme="minorHAnsi" w:eastAsiaTheme="minorEastAsia" w:hAnsiTheme="minorHAnsi" w:cstheme="minorBidi"/>
          <w:szCs w:val="22"/>
          <w:lang w:eastAsia="en-US"/>
        </w:rPr>
      </w:pPr>
      <w:r w:rsidRPr="00150E21">
        <w:rPr>
          <w:rFonts w:asciiTheme="minorHAnsi" w:eastAsiaTheme="minorEastAsia" w:hAnsiTheme="minorHAnsi" w:cstheme="minorBidi"/>
          <w:szCs w:val="22"/>
          <w:lang w:eastAsia="en-US"/>
        </w:rPr>
        <w:t>Ausencia de liderazgo fuerte o dirección clara, lo que puede llevar a una falta de guía y apoyo para el equipo del proyecto.</w:t>
      </w:r>
    </w:p>
    <w:p w14:paraId="0699973F" w14:textId="27573EFB" w:rsidR="002A0C40" w:rsidRPr="00C34C86" w:rsidRDefault="00150E21" w:rsidP="0078497E">
      <w:pPr>
        <w:numPr>
          <w:ilvl w:val="0"/>
          <w:numId w:val="2"/>
        </w:numPr>
        <w:jc w:val="both"/>
        <w:rPr>
          <w:rFonts w:asciiTheme="minorHAnsi" w:hAnsiTheme="minorHAnsi" w:cstheme="minorBidi"/>
        </w:rPr>
      </w:pPr>
      <w:r w:rsidRPr="00C34C86">
        <w:rPr>
          <w:rFonts w:asciiTheme="minorHAnsi" w:hAnsiTheme="minorHAnsi" w:cstheme="minorBidi"/>
        </w:rPr>
        <w:t>Dificultades para que el personal se adapte o sea competente en nuevas herramientas o tecnologías implementadas como parte del proyecto.</w:t>
      </w:r>
    </w:p>
    <w:p w14:paraId="73FE613F" w14:textId="39B84943" w:rsidR="00C34C86" w:rsidRPr="00FB213F" w:rsidRDefault="00C34C86" w:rsidP="0078497E">
      <w:pPr>
        <w:numPr>
          <w:ilvl w:val="0"/>
          <w:numId w:val="2"/>
        </w:numPr>
        <w:jc w:val="both"/>
        <w:rPr>
          <w:rFonts w:asciiTheme="minorHAnsi" w:eastAsiaTheme="minorEastAsia" w:hAnsiTheme="minorHAnsi" w:cstheme="minorBidi"/>
          <w:szCs w:val="22"/>
          <w:lang w:eastAsia="en-US"/>
        </w:rPr>
      </w:pPr>
      <w:r w:rsidRPr="00C34C86">
        <w:rPr>
          <w:rFonts w:asciiTheme="minorHAnsi" w:eastAsiaTheme="minorEastAsia" w:hAnsiTheme="minorHAnsi" w:cstheme="minorBidi"/>
          <w:szCs w:val="22"/>
          <w:lang w:eastAsia="en-US"/>
        </w:rPr>
        <w:t>Disminución de la motivación o compromiso de los empleados debido a cambios o incertidumbres generadas por el proyecto.</w:t>
      </w:r>
    </w:p>
    <w:p w14:paraId="7D3DE9F5" w14:textId="77777777" w:rsidR="001F3D2C" w:rsidRDefault="001F3D2C" w:rsidP="00FB213F"/>
    <w:p w14:paraId="4035DF0E" w14:textId="0BB8309F" w:rsidR="00FB213F" w:rsidRDefault="00FB213F" w:rsidP="00FB213F">
      <w:pPr>
        <w:pStyle w:val="Ttulo3"/>
      </w:pPr>
      <w:bookmarkStart w:id="8" w:name="_Toc153557528"/>
      <w:r>
        <w:t>Riesgos Legales</w:t>
      </w:r>
      <w:bookmarkEnd w:id="8"/>
    </w:p>
    <w:p w14:paraId="7DA13881" w14:textId="7300498A" w:rsidR="00FB213F" w:rsidRPr="00FB213F" w:rsidRDefault="00FB213F" w:rsidP="0078497E">
      <w:pPr>
        <w:numPr>
          <w:ilvl w:val="0"/>
          <w:numId w:val="2"/>
        </w:numPr>
        <w:rPr>
          <w:rFonts w:asciiTheme="minorHAnsi" w:eastAsiaTheme="minorEastAsia" w:hAnsiTheme="minorHAnsi" w:cstheme="minorBidi"/>
          <w:szCs w:val="22"/>
          <w:lang w:eastAsia="en-US"/>
        </w:rPr>
      </w:pPr>
      <w:r>
        <w:t>I</w:t>
      </w:r>
      <w:r w:rsidRPr="00FB213F">
        <w:rPr>
          <w:rFonts w:asciiTheme="minorHAnsi" w:eastAsiaTheme="minorEastAsia" w:hAnsiTheme="minorHAnsi" w:cstheme="minorBidi"/>
          <w:szCs w:val="22"/>
          <w:lang w:eastAsia="en-US"/>
        </w:rPr>
        <w:t>ncumplimiento de normativas y leyes de telecomunicaciones.</w:t>
      </w:r>
    </w:p>
    <w:p w14:paraId="2D01B383" w14:textId="77777777" w:rsidR="00FB213F" w:rsidRPr="00FB213F" w:rsidRDefault="00FB213F" w:rsidP="0078497E">
      <w:pPr>
        <w:numPr>
          <w:ilvl w:val="0"/>
          <w:numId w:val="2"/>
        </w:numPr>
        <w:rPr>
          <w:rFonts w:asciiTheme="minorHAnsi" w:eastAsiaTheme="minorEastAsia" w:hAnsiTheme="minorHAnsi" w:cstheme="minorBidi"/>
          <w:szCs w:val="22"/>
          <w:lang w:eastAsia="en-US"/>
        </w:rPr>
      </w:pPr>
      <w:r w:rsidRPr="00FB213F">
        <w:rPr>
          <w:rFonts w:asciiTheme="minorHAnsi" w:eastAsiaTheme="minorEastAsia" w:hAnsiTheme="minorHAnsi" w:cstheme="minorBidi"/>
          <w:szCs w:val="22"/>
          <w:lang w:eastAsia="en-US"/>
        </w:rPr>
        <w:t>Riesgos asociados con la protección y privacidad de datos.</w:t>
      </w:r>
    </w:p>
    <w:p w14:paraId="35506BCD" w14:textId="77777777" w:rsidR="00FB213F" w:rsidRDefault="00FB213F" w:rsidP="0078497E">
      <w:pPr>
        <w:numPr>
          <w:ilvl w:val="0"/>
          <w:numId w:val="2"/>
        </w:numPr>
      </w:pPr>
      <w:r w:rsidRPr="00FB213F">
        <w:rPr>
          <w:rFonts w:asciiTheme="minorHAnsi" w:eastAsiaTheme="minorEastAsia" w:hAnsiTheme="minorHAnsi" w:cstheme="minorBidi"/>
          <w:szCs w:val="22"/>
          <w:lang w:eastAsia="en-US"/>
        </w:rPr>
        <w:t>Problemas legales derivados de contratos con proveedores o clientes.</w:t>
      </w:r>
    </w:p>
    <w:p w14:paraId="59F25540" w14:textId="665A0039" w:rsidR="00021E19" w:rsidRDefault="00021E19" w:rsidP="0078497E">
      <w:pPr>
        <w:numPr>
          <w:ilvl w:val="0"/>
          <w:numId w:val="2"/>
        </w:numPr>
      </w:pPr>
      <w:r w:rsidRPr="00021E19">
        <w:rPr>
          <w:rFonts w:asciiTheme="minorHAnsi" w:hAnsiTheme="minorHAnsi" w:cstheme="minorBidi"/>
        </w:rPr>
        <w:t>Riesgo de no cumplir con las regulaciones específicas del sector de las telecomunicaciones, lo que podría llevar a sanciones o multas</w:t>
      </w:r>
      <w:r>
        <w:t>.</w:t>
      </w:r>
    </w:p>
    <w:p w14:paraId="10BC077B" w14:textId="77777777" w:rsidR="00FE1FE4" w:rsidRPr="00FE1FE4" w:rsidRDefault="00FE1FE4" w:rsidP="0078497E">
      <w:pPr>
        <w:numPr>
          <w:ilvl w:val="0"/>
          <w:numId w:val="2"/>
        </w:numPr>
        <w:rPr>
          <w:rFonts w:asciiTheme="minorHAnsi" w:eastAsiaTheme="minorEastAsia" w:hAnsiTheme="minorHAnsi" w:cstheme="minorBidi"/>
          <w:szCs w:val="22"/>
          <w:lang w:eastAsia="en-US"/>
        </w:rPr>
      </w:pPr>
      <w:r w:rsidRPr="00FE1FE4">
        <w:rPr>
          <w:rFonts w:asciiTheme="minorHAnsi" w:eastAsiaTheme="minorEastAsia" w:hAnsiTheme="minorHAnsi" w:cstheme="minorBidi"/>
          <w:szCs w:val="22"/>
          <w:lang w:eastAsia="en-US"/>
        </w:rPr>
        <w:t>Riesgo de no cumplir con las leyes de protección de datos, como el GDPR, lo que podría resultar en violaciones de privacidad y sanciones legales.</w:t>
      </w:r>
    </w:p>
    <w:p w14:paraId="3EDBE717" w14:textId="3957B032" w:rsidR="00FE1FE4" w:rsidRPr="00552473" w:rsidRDefault="0060601D" w:rsidP="0078497E">
      <w:pPr>
        <w:numPr>
          <w:ilvl w:val="0"/>
          <w:numId w:val="2"/>
        </w:numPr>
        <w:rPr>
          <w:rFonts w:asciiTheme="minorHAnsi" w:hAnsiTheme="minorHAnsi" w:cstheme="minorBidi"/>
        </w:rPr>
      </w:pPr>
      <w:r w:rsidRPr="00552473">
        <w:rPr>
          <w:rFonts w:asciiTheme="minorHAnsi" w:hAnsiTheme="minorHAnsi" w:cstheme="minorBidi"/>
        </w:rPr>
        <w:t>Riesgo de usar software sin las licencias adecuadas o de violar los términos de las licencias existentes.</w:t>
      </w:r>
    </w:p>
    <w:p w14:paraId="017A43C8" w14:textId="6203DF5A" w:rsidR="00552473" w:rsidRPr="00552473" w:rsidRDefault="00552473" w:rsidP="0078497E">
      <w:pPr>
        <w:numPr>
          <w:ilvl w:val="0"/>
          <w:numId w:val="2"/>
        </w:numPr>
        <w:rPr>
          <w:rFonts w:asciiTheme="minorHAnsi" w:hAnsiTheme="minorHAnsi" w:cstheme="minorBidi"/>
        </w:rPr>
      </w:pPr>
      <w:r w:rsidRPr="00552473">
        <w:rPr>
          <w:rFonts w:asciiTheme="minorHAnsi" w:hAnsiTheme="minorHAnsi" w:cstheme="minorBidi"/>
        </w:rPr>
        <w:t>Riesgos relacionados con la protección de la propiedad intelectual propia y de evitar infringir la propiedad intelectual de terceros.</w:t>
      </w:r>
    </w:p>
    <w:p w14:paraId="0EE445C8" w14:textId="10BB1136" w:rsidR="00552473" w:rsidRPr="00552473" w:rsidRDefault="00552473" w:rsidP="0078497E">
      <w:pPr>
        <w:numPr>
          <w:ilvl w:val="0"/>
          <w:numId w:val="2"/>
        </w:numPr>
        <w:rPr>
          <w:rFonts w:asciiTheme="minorHAnsi" w:hAnsiTheme="minorHAnsi" w:cstheme="minorBidi"/>
        </w:rPr>
      </w:pPr>
      <w:r w:rsidRPr="00552473">
        <w:rPr>
          <w:rFonts w:asciiTheme="minorHAnsi" w:hAnsiTheme="minorHAnsi" w:cstheme="minorBidi"/>
        </w:rPr>
        <w:lastRenderedPageBreak/>
        <w:t>Riesgos asociados con no cumplir con los estándares industriales o técnicos requeridos.</w:t>
      </w:r>
    </w:p>
    <w:p w14:paraId="749DC8DB" w14:textId="6BAB9C35" w:rsidR="00552473" w:rsidRPr="00FB213F" w:rsidRDefault="00552473" w:rsidP="0078497E">
      <w:pPr>
        <w:numPr>
          <w:ilvl w:val="0"/>
          <w:numId w:val="2"/>
        </w:numPr>
        <w:rPr>
          <w:rFonts w:asciiTheme="minorHAnsi" w:eastAsiaTheme="minorEastAsia" w:hAnsiTheme="minorHAnsi" w:cstheme="minorBidi"/>
          <w:szCs w:val="22"/>
          <w:lang w:eastAsia="en-US"/>
        </w:rPr>
      </w:pPr>
      <w:r>
        <w:t>R</w:t>
      </w:r>
      <w:r w:rsidRPr="00552473">
        <w:rPr>
          <w:rFonts w:asciiTheme="minorHAnsi" w:hAnsiTheme="minorHAnsi" w:cstheme="minorBidi"/>
        </w:rPr>
        <w:t>iesgo de enfrentar sanciones o multas por parte de organismos reguladores debido a incumplimientos de regulaciones.</w:t>
      </w:r>
    </w:p>
    <w:p w14:paraId="1A5307B0" w14:textId="77777777" w:rsidR="00FB213F" w:rsidRPr="00FB213F" w:rsidRDefault="00FB213F" w:rsidP="00FB213F">
      <w:pPr>
        <w:rPr>
          <w:rFonts w:eastAsiaTheme="minorEastAsia"/>
        </w:rPr>
      </w:pPr>
    </w:p>
    <w:p w14:paraId="1EFCBA5E" w14:textId="6FE9A8D3" w:rsidR="00DE5D97" w:rsidRDefault="00302BD8" w:rsidP="00302BD8">
      <w:pPr>
        <w:pStyle w:val="Ttulo2"/>
      </w:pPr>
      <w:bookmarkStart w:id="9" w:name="_Toc153557529"/>
      <w:r>
        <w:t>Análisis Cualitativo</w:t>
      </w:r>
      <w:bookmarkEnd w:id="9"/>
    </w:p>
    <w:p w14:paraId="44A668C0" w14:textId="62051AB7" w:rsidR="00CD6209" w:rsidRPr="002E1296" w:rsidRDefault="00CD6209" w:rsidP="00A236ED">
      <w:pPr>
        <w:jc w:val="both"/>
        <w:rPr>
          <w:rFonts w:asciiTheme="minorHAnsi" w:hAnsiTheme="minorHAnsi" w:cstheme="minorBidi"/>
        </w:rPr>
      </w:pPr>
      <w:r w:rsidRPr="00302BD8">
        <w:rPr>
          <w:rFonts w:asciiTheme="minorHAnsi" w:hAnsiTheme="minorHAnsi" w:cstheme="minorBidi"/>
        </w:rPr>
        <w:t>Para el análisis cualitativo de los riesgos identificados en el proyecto de desarrollo y despliegue del Sistema de Información (SI), vamos a evaluar y priorizar cada riesgo en función de su probabilidad de ocurrencia e impacto en el proyecto. Utilizaremos una escala del 1 al 5, donde 1 es la probabilidad o impacto más bajo y 5 es el más alto.</w:t>
      </w:r>
    </w:p>
    <w:p w14:paraId="1E579CDD" w14:textId="44FA1735" w:rsidR="00302BD8" w:rsidRDefault="00302BD8" w:rsidP="00302BD8">
      <w:pPr>
        <w:pStyle w:val="Ttulo3"/>
      </w:pPr>
      <w:bookmarkStart w:id="10" w:name="_Toc153557530"/>
      <w:r>
        <w:t>Riesgos Técnicos</w:t>
      </w:r>
      <w:bookmarkEnd w:id="10"/>
    </w:p>
    <w:p w14:paraId="5E2B7EB5" w14:textId="61575533" w:rsidR="006F2DA8" w:rsidRPr="005D0684" w:rsidRDefault="006F2DA8" w:rsidP="0078497E">
      <w:pPr>
        <w:pStyle w:val="Prrafodelista"/>
        <w:numPr>
          <w:ilvl w:val="0"/>
          <w:numId w:val="3"/>
        </w:numPr>
        <w:spacing w:after="0"/>
        <w:rPr>
          <w:rFonts w:asciiTheme="minorHAnsi" w:eastAsiaTheme="minorEastAsia" w:hAnsiTheme="minorHAnsi" w:cstheme="minorBidi"/>
          <w:b/>
          <w:bCs/>
          <w:szCs w:val="22"/>
          <w:lang w:eastAsia="en-US"/>
        </w:rPr>
      </w:pPr>
      <w:r w:rsidRPr="005D0684">
        <w:rPr>
          <w:rFonts w:asciiTheme="minorHAnsi" w:eastAsiaTheme="minorEastAsia" w:hAnsiTheme="minorHAnsi" w:cstheme="minorBidi"/>
          <w:b/>
          <w:bCs/>
          <w:szCs w:val="22"/>
          <w:lang w:eastAsia="en-US"/>
        </w:rPr>
        <w:t>Incompatibilidad Tecnológica entre Diferentes Sistemas y Equipos</w:t>
      </w:r>
    </w:p>
    <w:p w14:paraId="10692C39" w14:textId="77777777" w:rsidR="00914A6A" w:rsidRDefault="00914A6A" w:rsidP="00914A6A"/>
    <w:p w14:paraId="07A26FB3" w14:textId="481E6F4E" w:rsidR="00914A6A" w:rsidRPr="005D0684" w:rsidRDefault="006F2DA8" w:rsidP="00F42109">
      <w:pPr>
        <w:spacing w:after="160" w:line="259" w:lineRule="auto"/>
        <w:jc w:val="both"/>
        <w:rPr>
          <w:rFonts w:asciiTheme="minorHAnsi" w:hAnsiTheme="minorHAnsi" w:cstheme="minorBidi"/>
        </w:rPr>
      </w:pPr>
      <w:r w:rsidRPr="005D0684">
        <w:rPr>
          <w:rFonts w:asciiTheme="minorHAnsi" w:hAnsiTheme="minorHAnsi" w:cstheme="minorBidi"/>
        </w:rPr>
        <w:t>Probabilidad: 3 - Puede haber dificultades medianas debido a la diversidad de sistemas.</w:t>
      </w:r>
    </w:p>
    <w:p w14:paraId="0FA7A5D2" w14:textId="04BAA6EC" w:rsidR="006F2DA8" w:rsidRPr="005D0684" w:rsidRDefault="006F2DA8" w:rsidP="00F42109">
      <w:pPr>
        <w:spacing w:after="160" w:line="259" w:lineRule="auto"/>
        <w:jc w:val="both"/>
        <w:rPr>
          <w:rFonts w:asciiTheme="minorHAnsi" w:hAnsiTheme="minorHAnsi" w:cstheme="minorBidi"/>
        </w:rPr>
      </w:pPr>
      <w:r w:rsidRPr="005D0684">
        <w:rPr>
          <w:rFonts w:asciiTheme="minorHAnsi" w:hAnsiTheme="minorHAnsi" w:cstheme="minorBidi"/>
        </w:rPr>
        <w:t>Impacto: 4 - Un impacto alto, ya que podría retrasar significativamente el proyecto.</w:t>
      </w:r>
    </w:p>
    <w:p w14:paraId="742EB8D5" w14:textId="77777777" w:rsidR="00914A6A" w:rsidRPr="006F2DA8" w:rsidRDefault="00914A6A" w:rsidP="00914A6A">
      <w:pPr>
        <w:rPr>
          <w:rFonts w:eastAsiaTheme="minorEastAsia"/>
        </w:rPr>
      </w:pPr>
    </w:p>
    <w:p w14:paraId="2D911187" w14:textId="77777777" w:rsidR="006F2DA8" w:rsidRDefault="006F2DA8" w:rsidP="0078497E">
      <w:pPr>
        <w:pStyle w:val="Prrafodelista"/>
        <w:numPr>
          <w:ilvl w:val="0"/>
          <w:numId w:val="3"/>
        </w:numPr>
        <w:spacing w:after="0"/>
        <w:rPr>
          <w:b/>
          <w:bCs/>
        </w:rPr>
      </w:pPr>
      <w:r w:rsidRPr="006F2DA8">
        <w:rPr>
          <w:rFonts w:asciiTheme="minorHAnsi" w:eastAsiaTheme="minorEastAsia" w:hAnsiTheme="minorHAnsi" w:cstheme="minorBidi"/>
          <w:b/>
          <w:bCs/>
          <w:szCs w:val="22"/>
          <w:lang w:eastAsia="en-US"/>
        </w:rPr>
        <w:t>Fallos en el Software o Hardware Durante el Desarrollo o la Implementación</w:t>
      </w:r>
    </w:p>
    <w:p w14:paraId="4AEEEF21" w14:textId="77777777" w:rsidR="00CB4033" w:rsidRPr="00CB4033" w:rsidRDefault="00CB4033" w:rsidP="00CB4033">
      <w:pPr>
        <w:ind w:left="360"/>
        <w:rPr>
          <w:rFonts w:eastAsiaTheme="minorEastAsia"/>
          <w:b/>
          <w:bCs/>
        </w:rPr>
      </w:pPr>
    </w:p>
    <w:p w14:paraId="0E31351B" w14:textId="60E65245" w:rsidR="00CB4033" w:rsidRPr="005D0684" w:rsidRDefault="006F2DA8" w:rsidP="00F42109">
      <w:pPr>
        <w:spacing w:after="160" w:line="259" w:lineRule="auto"/>
        <w:jc w:val="both"/>
        <w:rPr>
          <w:rFonts w:asciiTheme="minorHAnsi" w:hAnsiTheme="minorHAnsi" w:cstheme="minorBidi"/>
        </w:rPr>
      </w:pPr>
      <w:r w:rsidRPr="005D0684">
        <w:rPr>
          <w:rFonts w:asciiTheme="minorHAnsi" w:hAnsiTheme="minorHAnsi" w:cstheme="minorBidi"/>
        </w:rPr>
        <w:t>Probabilidad: 4 - Alta, considerando la complejidad del proyecto.</w:t>
      </w:r>
    </w:p>
    <w:p w14:paraId="6BFACB2A" w14:textId="77777777" w:rsidR="006F2DA8" w:rsidRPr="005D0684" w:rsidRDefault="006F2DA8" w:rsidP="00F42109">
      <w:pPr>
        <w:spacing w:after="160" w:line="259" w:lineRule="auto"/>
        <w:jc w:val="both"/>
        <w:rPr>
          <w:rFonts w:asciiTheme="minorHAnsi" w:hAnsiTheme="minorHAnsi" w:cstheme="minorBidi"/>
        </w:rPr>
      </w:pPr>
      <w:r w:rsidRPr="005D0684">
        <w:rPr>
          <w:rFonts w:asciiTheme="minorHAnsi" w:hAnsiTheme="minorHAnsi" w:cstheme="minorBidi"/>
        </w:rPr>
        <w:t>Impacto: 5 - Un fallo crítico podría detener completamente el proyecto.</w:t>
      </w:r>
    </w:p>
    <w:p w14:paraId="6E36FA1D" w14:textId="77777777" w:rsidR="00CB4033" w:rsidRPr="006F2DA8" w:rsidRDefault="00CB4033" w:rsidP="00CB4033">
      <w:pPr>
        <w:rPr>
          <w:rFonts w:asciiTheme="minorHAnsi" w:eastAsiaTheme="minorEastAsia" w:hAnsiTheme="minorHAnsi" w:cstheme="minorBidi"/>
          <w:szCs w:val="22"/>
          <w:lang w:eastAsia="en-US"/>
        </w:rPr>
      </w:pPr>
    </w:p>
    <w:p w14:paraId="0F50ED04" w14:textId="77777777" w:rsidR="006F2DA8" w:rsidRDefault="006F2DA8" w:rsidP="0078497E">
      <w:pPr>
        <w:pStyle w:val="Prrafodelista"/>
        <w:numPr>
          <w:ilvl w:val="0"/>
          <w:numId w:val="3"/>
        </w:numPr>
        <w:spacing w:after="0"/>
        <w:rPr>
          <w:b/>
          <w:bCs/>
        </w:rPr>
      </w:pPr>
      <w:r w:rsidRPr="006F2DA8">
        <w:rPr>
          <w:rFonts w:asciiTheme="minorHAnsi" w:eastAsiaTheme="minorEastAsia" w:hAnsiTheme="minorHAnsi" w:cstheme="minorBidi"/>
          <w:b/>
          <w:bCs/>
          <w:szCs w:val="22"/>
          <w:lang w:eastAsia="en-US"/>
        </w:rPr>
        <w:t>Problemas de Escalabilidad y Rendimiento del Sistema</w:t>
      </w:r>
    </w:p>
    <w:p w14:paraId="74A0490F" w14:textId="77777777" w:rsidR="00225793" w:rsidRPr="006F2DA8" w:rsidRDefault="00225793" w:rsidP="00225793">
      <w:pPr>
        <w:pStyle w:val="Prrafodelista"/>
        <w:spacing w:after="0"/>
        <w:rPr>
          <w:rFonts w:asciiTheme="minorHAnsi" w:eastAsiaTheme="minorEastAsia" w:hAnsiTheme="minorHAnsi" w:cstheme="minorBidi"/>
          <w:b/>
          <w:bCs/>
          <w:szCs w:val="22"/>
          <w:lang w:eastAsia="en-US"/>
        </w:rPr>
      </w:pPr>
    </w:p>
    <w:p w14:paraId="1A3DED3F" w14:textId="6ACCFD3D" w:rsidR="00225793" w:rsidRPr="005D0684" w:rsidRDefault="006F2DA8" w:rsidP="00F42109">
      <w:pPr>
        <w:spacing w:after="160" w:line="259" w:lineRule="auto"/>
        <w:jc w:val="both"/>
        <w:rPr>
          <w:rFonts w:asciiTheme="minorHAnsi" w:hAnsiTheme="minorHAnsi" w:cstheme="minorBidi"/>
        </w:rPr>
      </w:pPr>
      <w:r w:rsidRPr="005D0684">
        <w:rPr>
          <w:rFonts w:asciiTheme="minorHAnsi" w:hAnsiTheme="minorHAnsi" w:cstheme="minorBidi"/>
        </w:rPr>
        <w:t>Probabilidad: 3 - Moderada, dependiendo de la tecnología utilizada.</w:t>
      </w:r>
    </w:p>
    <w:p w14:paraId="0320527F" w14:textId="77777777" w:rsidR="006F2DA8" w:rsidRPr="005D0684" w:rsidRDefault="006F2DA8" w:rsidP="00F42109">
      <w:pPr>
        <w:spacing w:after="160" w:line="259" w:lineRule="auto"/>
        <w:jc w:val="both"/>
        <w:rPr>
          <w:rFonts w:asciiTheme="minorHAnsi" w:hAnsiTheme="minorHAnsi" w:cstheme="minorBidi"/>
        </w:rPr>
      </w:pPr>
      <w:r w:rsidRPr="005D0684">
        <w:rPr>
          <w:rFonts w:asciiTheme="minorHAnsi" w:hAnsiTheme="minorHAnsi" w:cstheme="minorBidi"/>
        </w:rPr>
        <w:t>Impacto: 4 - Puede afectar la eficacia y la adopción del sistema.</w:t>
      </w:r>
    </w:p>
    <w:p w14:paraId="61A2C41E" w14:textId="77777777" w:rsidR="00225793" w:rsidRPr="006F2DA8" w:rsidRDefault="00225793" w:rsidP="00225793">
      <w:pPr>
        <w:rPr>
          <w:rFonts w:asciiTheme="minorHAnsi" w:eastAsiaTheme="minorEastAsia" w:hAnsiTheme="minorHAnsi" w:cstheme="minorBidi"/>
          <w:szCs w:val="22"/>
          <w:lang w:eastAsia="en-US"/>
        </w:rPr>
      </w:pPr>
    </w:p>
    <w:p w14:paraId="0A098039" w14:textId="77777777" w:rsidR="006F2DA8" w:rsidRPr="006F2DA8" w:rsidRDefault="006F2DA8" w:rsidP="0078497E">
      <w:pPr>
        <w:pStyle w:val="Prrafodelista"/>
        <w:numPr>
          <w:ilvl w:val="0"/>
          <w:numId w:val="3"/>
        </w:numPr>
        <w:spacing w:after="0"/>
        <w:rPr>
          <w:rFonts w:asciiTheme="minorHAnsi" w:eastAsiaTheme="minorEastAsia" w:hAnsiTheme="minorHAnsi" w:cstheme="minorBidi"/>
          <w:b/>
          <w:bCs/>
          <w:szCs w:val="22"/>
          <w:lang w:eastAsia="en-US"/>
        </w:rPr>
      </w:pPr>
      <w:r w:rsidRPr="006F2DA8">
        <w:rPr>
          <w:rFonts w:asciiTheme="minorHAnsi" w:eastAsiaTheme="minorEastAsia" w:hAnsiTheme="minorHAnsi" w:cstheme="minorBidi"/>
          <w:b/>
          <w:bCs/>
          <w:szCs w:val="22"/>
          <w:lang w:eastAsia="en-US"/>
        </w:rPr>
        <w:t>Riesgos de Seguridad Cibernética y Vulnerabilidades en la Protección de Datos</w:t>
      </w:r>
    </w:p>
    <w:p w14:paraId="6ED0F9AB" w14:textId="77777777" w:rsidR="00F42109" w:rsidRPr="00F42109" w:rsidRDefault="00F42109" w:rsidP="00F42109">
      <w:pPr>
        <w:rPr>
          <w:rFonts w:asciiTheme="minorHAnsi" w:eastAsiaTheme="minorEastAsia" w:hAnsiTheme="minorHAnsi" w:cstheme="minorBidi"/>
          <w:szCs w:val="22"/>
          <w:lang w:eastAsia="en-US"/>
        </w:rPr>
      </w:pPr>
    </w:p>
    <w:p w14:paraId="27717071" w14:textId="7064F882" w:rsidR="00F42109" w:rsidRPr="005D0684" w:rsidRDefault="006F2DA8" w:rsidP="00F42109">
      <w:pPr>
        <w:spacing w:after="160" w:line="259" w:lineRule="auto"/>
        <w:jc w:val="both"/>
        <w:rPr>
          <w:rFonts w:asciiTheme="minorHAnsi" w:hAnsiTheme="minorHAnsi" w:cstheme="minorBidi"/>
        </w:rPr>
      </w:pPr>
      <w:r w:rsidRPr="005D0684">
        <w:rPr>
          <w:rFonts w:asciiTheme="minorHAnsi" w:hAnsiTheme="minorHAnsi" w:cstheme="minorBidi"/>
        </w:rPr>
        <w:t>Probabilidad: 4 - Alta en el contexto actual de amenazas cibernéticas.</w:t>
      </w:r>
    </w:p>
    <w:p w14:paraId="41E62897" w14:textId="3A731A6F" w:rsidR="00F42109" w:rsidRPr="005D0684" w:rsidRDefault="006F2DA8" w:rsidP="00F42109">
      <w:pPr>
        <w:rPr>
          <w:rFonts w:asciiTheme="minorHAnsi" w:hAnsiTheme="minorHAnsi" w:cstheme="minorBidi"/>
        </w:rPr>
      </w:pPr>
      <w:r w:rsidRPr="005D0684">
        <w:rPr>
          <w:rFonts w:asciiTheme="minorHAnsi" w:hAnsiTheme="minorHAnsi" w:cstheme="minorBidi"/>
        </w:rPr>
        <w:t>Impacto: 5 - Un impacto severo, incluyendo posibles problemas legales y de reputación.</w:t>
      </w:r>
    </w:p>
    <w:p w14:paraId="167B38B2" w14:textId="77777777" w:rsidR="00F42109" w:rsidRPr="006F2DA8" w:rsidRDefault="00F42109" w:rsidP="00F42109">
      <w:pPr>
        <w:spacing w:after="160" w:line="259" w:lineRule="auto"/>
        <w:jc w:val="both"/>
        <w:rPr>
          <w:rFonts w:asciiTheme="minorHAnsi" w:eastAsiaTheme="minorEastAsia" w:hAnsiTheme="minorHAnsi" w:cstheme="minorBidi"/>
          <w:szCs w:val="22"/>
          <w:lang w:eastAsia="en-US"/>
        </w:rPr>
      </w:pPr>
    </w:p>
    <w:p w14:paraId="0B220D65" w14:textId="77777777" w:rsidR="006F2DA8" w:rsidRDefault="006F2DA8" w:rsidP="0078497E">
      <w:pPr>
        <w:pStyle w:val="Prrafodelista"/>
        <w:numPr>
          <w:ilvl w:val="0"/>
          <w:numId w:val="3"/>
        </w:numPr>
        <w:spacing w:after="0"/>
        <w:rPr>
          <w:b/>
          <w:bCs/>
        </w:rPr>
      </w:pPr>
      <w:r w:rsidRPr="006F2DA8">
        <w:rPr>
          <w:rFonts w:asciiTheme="minorHAnsi" w:eastAsiaTheme="minorEastAsia" w:hAnsiTheme="minorHAnsi" w:cstheme="minorBidi"/>
          <w:b/>
          <w:bCs/>
          <w:szCs w:val="22"/>
          <w:lang w:eastAsia="en-US"/>
        </w:rPr>
        <w:t>Dificultades en la Integración de Nuevos Módulos o Actualizaciones</w:t>
      </w:r>
    </w:p>
    <w:p w14:paraId="7CE57CE4" w14:textId="77777777" w:rsidR="00C06580" w:rsidRPr="006F2DA8" w:rsidRDefault="00C06580" w:rsidP="00C06580">
      <w:pPr>
        <w:pStyle w:val="Prrafodelista"/>
        <w:spacing w:after="0"/>
        <w:rPr>
          <w:rFonts w:asciiTheme="minorHAnsi" w:eastAsiaTheme="minorEastAsia" w:hAnsiTheme="minorHAnsi" w:cstheme="minorBidi"/>
          <w:b/>
          <w:bCs/>
          <w:szCs w:val="22"/>
          <w:lang w:eastAsia="en-US"/>
        </w:rPr>
      </w:pPr>
    </w:p>
    <w:p w14:paraId="34688787" w14:textId="77777777" w:rsidR="006F2DA8" w:rsidRPr="005D0684" w:rsidRDefault="006F2DA8" w:rsidP="00F42109">
      <w:pPr>
        <w:spacing w:after="160" w:line="259" w:lineRule="auto"/>
        <w:jc w:val="both"/>
        <w:rPr>
          <w:rFonts w:asciiTheme="minorHAnsi" w:hAnsiTheme="minorHAnsi" w:cstheme="minorBidi"/>
        </w:rPr>
      </w:pPr>
      <w:r w:rsidRPr="005D0684">
        <w:rPr>
          <w:rFonts w:asciiTheme="minorHAnsi" w:hAnsiTheme="minorHAnsi" w:cstheme="minorBidi"/>
        </w:rPr>
        <w:t>Probabilidad: 3 - Moderada, común en proyectos de integración.</w:t>
      </w:r>
    </w:p>
    <w:p w14:paraId="2924037C" w14:textId="77777777" w:rsidR="006F2DA8" w:rsidRPr="005D0684" w:rsidRDefault="006F2DA8" w:rsidP="00F42109">
      <w:pPr>
        <w:spacing w:after="160" w:line="259" w:lineRule="auto"/>
        <w:jc w:val="both"/>
        <w:rPr>
          <w:rFonts w:asciiTheme="minorHAnsi" w:hAnsiTheme="minorHAnsi" w:cstheme="minorBidi"/>
        </w:rPr>
      </w:pPr>
      <w:r w:rsidRPr="005D0684">
        <w:rPr>
          <w:rFonts w:asciiTheme="minorHAnsi" w:hAnsiTheme="minorHAnsi" w:cstheme="minorBidi"/>
        </w:rPr>
        <w:t>Impacto: 3 - Impacto medio en la funcionalidad y el calendario del proyecto.</w:t>
      </w:r>
    </w:p>
    <w:p w14:paraId="65A683C9" w14:textId="77777777" w:rsidR="006F2DA8" w:rsidRDefault="006F2DA8" w:rsidP="0078497E">
      <w:pPr>
        <w:numPr>
          <w:ilvl w:val="0"/>
          <w:numId w:val="3"/>
        </w:numPr>
        <w:rPr>
          <w:b/>
          <w:bCs/>
        </w:rPr>
      </w:pPr>
      <w:r w:rsidRPr="006F2DA8">
        <w:rPr>
          <w:rFonts w:asciiTheme="minorHAnsi" w:eastAsiaTheme="minorEastAsia" w:hAnsiTheme="minorHAnsi" w:cstheme="minorBidi"/>
          <w:b/>
          <w:bCs/>
          <w:szCs w:val="22"/>
          <w:lang w:eastAsia="en-US"/>
        </w:rPr>
        <w:lastRenderedPageBreak/>
        <w:t>Defectos en Componentes de Hardware que Causan Interrupciones o Pérdida de Datos</w:t>
      </w:r>
    </w:p>
    <w:p w14:paraId="217286D9" w14:textId="77777777" w:rsidR="00C06580" w:rsidRPr="006F2DA8" w:rsidRDefault="00C06580" w:rsidP="00C06580">
      <w:pPr>
        <w:ind w:left="720"/>
        <w:rPr>
          <w:rFonts w:asciiTheme="minorHAnsi" w:eastAsiaTheme="minorEastAsia" w:hAnsiTheme="minorHAnsi" w:cstheme="minorBidi"/>
          <w:b/>
          <w:bCs/>
          <w:szCs w:val="22"/>
          <w:lang w:eastAsia="en-US"/>
        </w:rPr>
      </w:pPr>
    </w:p>
    <w:p w14:paraId="401AAAC2" w14:textId="77777777" w:rsidR="006F2DA8" w:rsidRPr="006F2DA8" w:rsidRDefault="006F2DA8" w:rsidP="00F42109">
      <w:pPr>
        <w:spacing w:after="160" w:line="259" w:lineRule="auto"/>
        <w:jc w:val="both"/>
        <w:rPr>
          <w:rFonts w:asciiTheme="minorHAnsi" w:eastAsiaTheme="minorEastAsia" w:hAnsiTheme="minorHAnsi" w:cstheme="minorBidi"/>
          <w:szCs w:val="22"/>
          <w:lang w:eastAsia="en-US"/>
        </w:rPr>
      </w:pPr>
      <w:r w:rsidRPr="006F2DA8">
        <w:rPr>
          <w:rFonts w:asciiTheme="minorHAnsi" w:eastAsiaTheme="minorEastAsia" w:hAnsiTheme="minorHAnsi" w:cstheme="minorBidi"/>
          <w:szCs w:val="22"/>
          <w:lang w:eastAsia="en-US"/>
        </w:rPr>
        <w:t>Probabilidad: 2 - Menor si se realizan pruebas exhaustivas.</w:t>
      </w:r>
    </w:p>
    <w:p w14:paraId="5A15AE2A" w14:textId="77777777" w:rsidR="006F2DA8" w:rsidRPr="006F2DA8" w:rsidRDefault="006F2DA8" w:rsidP="00F42109">
      <w:pPr>
        <w:spacing w:after="160" w:line="259" w:lineRule="auto"/>
        <w:jc w:val="both"/>
        <w:rPr>
          <w:rFonts w:asciiTheme="minorHAnsi" w:eastAsiaTheme="minorEastAsia" w:hAnsiTheme="minorHAnsi" w:cstheme="minorBidi"/>
          <w:szCs w:val="22"/>
          <w:lang w:eastAsia="en-US"/>
        </w:rPr>
      </w:pPr>
      <w:r w:rsidRPr="006F2DA8">
        <w:rPr>
          <w:rFonts w:asciiTheme="minorHAnsi" w:eastAsiaTheme="minorEastAsia" w:hAnsiTheme="minorHAnsi" w:cstheme="minorBidi"/>
          <w:szCs w:val="22"/>
          <w:lang w:eastAsia="en-US"/>
        </w:rPr>
        <w:t>Impacto: 4 - Alto, debido a las posibles interrupciones del servicio.</w:t>
      </w:r>
    </w:p>
    <w:p w14:paraId="0CC76B5C" w14:textId="77777777" w:rsidR="006F2DA8" w:rsidRDefault="006F2DA8" w:rsidP="0078497E">
      <w:pPr>
        <w:numPr>
          <w:ilvl w:val="0"/>
          <w:numId w:val="3"/>
        </w:numPr>
        <w:rPr>
          <w:b/>
          <w:bCs/>
        </w:rPr>
      </w:pPr>
      <w:r w:rsidRPr="006F2DA8">
        <w:rPr>
          <w:rFonts w:asciiTheme="minorHAnsi" w:eastAsiaTheme="minorEastAsia" w:hAnsiTheme="minorHAnsi" w:cstheme="minorBidi"/>
          <w:b/>
          <w:bCs/>
          <w:szCs w:val="22"/>
          <w:lang w:eastAsia="en-US"/>
        </w:rPr>
        <w:t>Incapacidad del Sistema para Manejar el Aumento en el Volumen de Datos o el Número de Usuarios</w:t>
      </w:r>
    </w:p>
    <w:p w14:paraId="00AEBD22" w14:textId="77777777" w:rsidR="00C06580" w:rsidRPr="006F2DA8" w:rsidRDefault="00C06580" w:rsidP="00C06580">
      <w:pPr>
        <w:ind w:left="720"/>
        <w:rPr>
          <w:rFonts w:asciiTheme="minorHAnsi" w:eastAsiaTheme="minorEastAsia" w:hAnsiTheme="minorHAnsi" w:cstheme="minorBidi"/>
          <w:b/>
          <w:bCs/>
          <w:szCs w:val="22"/>
          <w:lang w:eastAsia="en-US"/>
        </w:rPr>
      </w:pPr>
    </w:p>
    <w:p w14:paraId="596E63B0" w14:textId="77777777" w:rsidR="006F2DA8" w:rsidRPr="006F2DA8" w:rsidRDefault="006F2DA8" w:rsidP="00F42109">
      <w:pPr>
        <w:spacing w:after="160" w:line="259" w:lineRule="auto"/>
        <w:jc w:val="both"/>
        <w:rPr>
          <w:rFonts w:asciiTheme="minorHAnsi" w:eastAsiaTheme="minorEastAsia" w:hAnsiTheme="minorHAnsi" w:cstheme="minorBidi"/>
          <w:szCs w:val="22"/>
          <w:lang w:eastAsia="en-US"/>
        </w:rPr>
      </w:pPr>
      <w:r w:rsidRPr="006F2DA8">
        <w:rPr>
          <w:rFonts w:asciiTheme="minorHAnsi" w:eastAsiaTheme="minorEastAsia" w:hAnsiTheme="minorHAnsi" w:cstheme="minorBidi"/>
          <w:szCs w:val="22"/>
          <w:lang w:eastAsia="en-US"/>
        </w:rPr>
        <w:t>Probabilidad: 3 - Moderada, depende de la planificación inicial.</w:t>
      </w:r>
    </w:p>
    <w:p w14:paraId="7AF34AC6" w14:textId="77777777" w:rsidR="006F2DA8" w:rsidRPr="006F2DA8" w:rsidRDefault="006F2DA8" w:rsidP="00F42109">
      <w:pPr>
        <w:spacing w:after="160" w:line="259" w:lineRule="auto"/>
        <w:jc w:val="both"/>
        <w:rPr>
          <w:rFonts w:asciiTheme="minorHAnsi" w:eastAsiaTheme="minorEastAsia" w:hAnsiTheme="minorHAnsi" w:cstheme="minorBidi"/>
          <w:szCs w:val="22"/>
          <w:lang w:eastAsia="en-US"/>
        </w:rPr>
      </w:pPr>
      <w:r w:rsidRPr="006F2DA8">
        <w:rPr>
          <w:rFonts w:asciiTheme="minorHAnsi" w:eastAsiaTheme="minorEastAsia" w:hAnsiTheme="minorHAnsi" w:cstheme="minorBidi"/>
          <w:szCs w:val="22"/>
          <w:lang w:eastAsia="en-US"/>
        </w:rPr>
        <w:t>Impacto: 4 - Impacto significativo en la escalabilidad y la satisfacción del usuario.</w:t>
      </w:r>
    </w:p>
    <w:p w14:paraId="62888716" w14:textId="77777777" w:rsidR="006F2DA8" w:rsidRDefault="006F2DA8" w:rsidP="0078497E">
      <w:pPr>
        <w:numPr>
          <w:ilvl w:val="0"/>
          <w:numId w:val="3"/>
        </w:numPr>
        <w:rPr>
          <w:b/>
          <w:bCs/>
        </w:rPr>
      </w:pPr>
      <w:r w:rsidRPr="006F2DA8">
        <w:rPr>
          <w:rFonts w:asciiTheme="minorHAnsi" w:eastAsiaTheme="minorEastAsia" w:hAnsiTheme="minorHAnsi" w:cstheme="minorBidi"/>
          <w:b/>
          <w:bCs/>
          <w:szCs w:val="22"/>
          <w:lang w:eastAsia="en-US"/>
        </w:rPr>
        <w:t>Brechas de Seguridad Resultantes en la Exposición de Información Confidencial</w:t>
      </w:r>
    </w:p>
    <w:p w14:paraId="22EF6FE6" w14:textId="77777777" w:rsidR="00C06580" w:rsidRPr="006F2DA8" w:rsidRDefault="00C06580" w:rsidP="00C06580">
      <w:pPr>
        <w:ind w:left="720"/>
        <w:rPr>
          <w:rFonts w:asciiTheme="minorHAnsi" w:eastAsiaTheme="minorEastAsia" w:hAnsiTheme="minorHAnsi" w:cstheme="minorBidi"/>
          <w:b/>
          <w:bCs/>
          <w:szCs w:val="22"/>
          <w:lang w:eastAsia="en-US"/>
        </w:rPr>
      </w:pPr>
    </w:p>
    <w:p w14:paraId="2AB34C42" w14:textId="77777777" w:rsidR="006F2DA8" w:rsidRPr="006F2DA8" w:rsidRDefault="006F2DA8" w:rsidP="00F42109">
      <w:pPr>
        <w:spacing w:after="160" w:line="259" w:lineRule="auto"/>
        <w:jc w:val="both"/>
        <w:rPr>
          <w:rFonts w:asciiTheme="minorHAnsi" w:eastAsiaTheme="minorEastAsia" w:hAnsiTheme="minorHAnsi" w:cstheme="minorBidi"/>
          <w:szCs w:val="22"/>
          <w:lang w:eastAsia="en-US"/>
        </w:rPr>
      </w:pPr>
      <w:r w:rsidRPr="006F2DA8">
        <w:rPr>
          <w:rFonts w:asciiTheme="minorHAnsi" w:eastAsiaTheme="minorEastAsia" w:hAnsiTheme="minorHAnsi" w:cstheme="minorBidi"/>
          <w:szCs w:val="22"/>
          <w:lang w:eastAsia="en-US"/>
        </w:rPr>
        <w:t>Probabilidad: 4 - Alta, dada la naturaleza de los datos manejados.</w:t>
      </w:r>
    </w:p>
    <w:p w14:paraId="3B813DB8" w14:textId="77777777" w:rsidR="006F2DA8" w:rsidRPr="006F2DA8" w:rsidRDefault="006F2DA8" w:rsidP="00F42109">
      <w:pPr>
        <w:spacing w:after="160" w:line="259" w:lineRule="auto"/>
        <w:jc w:val="both"/>
        <w:rPr>
          <w:rFonts w:asciiTheme="minorHAnsi" w:eastAsiaTheme="minorEastAsia" w:hAnsiTheme="minorHAnsi" w:cstheme="minorBidi"/>
          <w:szCs w:val="22"/>
          <w:lang w:eastAsia="en-US"/>
        </w:rPr>
      </w:pPr>
      <w:r w:rsidRPr="006F2DA8">
        <w:rPr>
          <w:rFonts w:asciiTheme="minorHAnsi" w:eastAsiaTheme="minorEastAsia" w:hAnsiTheme="minorHAnsi" w:cstheme="minorBidi"/>
          <w:szCs w:val="22"/>
          <w:lang w:eastAsia="en-US"/>
        </w:rPr>
        <w:t>Impacto: 5 - Consecuencias graves, incluyendo pérdida de confianza y posibles demandas.</w:t>
      </w:r>
    </w:p>
    <w:p w14:paraId="68298918" w14:textId="77777777" w:rsidR="006F2DA8" w:rsidRDefault="006F2DA8" w:rsidP="0078497E">
      <w:pPr>
        <w:numPr>
          <w:ilvl w:val="0"/>
          <w:numId w:val="3"/>
        </w:numPr>
        <w:rPr>
          <w:b/>
          <w:bCs/>
        </w:rPr>
      </w:pPr>
      <w:r w:rsidRPr="006F2DA8">
        <w:rPr>
          <w:rFonts w:asciiTheme="minorHAnsi" w:eastAsiaTheme="minorEastAsia" w:hAnsiTheme="minorHAnsi" w:cstheme="minorBidi"/>
          <w:b/>
          <w:bCs/>
          <w:szCs w:val="22"/>
          <w:lang w:eastAsia="en-US"/>
        </w:rPr>
        <w:t>Dificultades en el Mantenimiento Regular y la Resolución de Bugs del Sistema</w:t>
      </w:r>
    </w:p>
    <w:p w14:paraId="593807FC" w14:textId="77777777" w:rsidR="00C06580" w:rsidRPr="006F2DA8" w:rsidRDefault="00C06580" w:rsidP="00C06580">
      <w:pPr>
        <w:ind w:left="720"/>
        <w:rPr>
          <w:rFonts w:asciiTheme="minorHAnsi" w:eastAsiaTheme="minorEastAsia" w:hAnsiTheme="minorHAnsi" w:cstheme="minorBidi"/>
          <w:b/>
          <w:bCs/>
          <w:szCs w:val="22"/>
          <w:lang w:eastAsia="en-US"/>
        </w:rPr>
      </w:pPr>
    </w:p>
    <w:p w14:paraId="1C7D41FA" w14:textId="77777777" w:rsidR="006F2DA8" w:rsidRPr="006F2DA8" w:rsidRDefault="006F2DA8" w:rsidP="00F42109">
      <w:pPr>
        <w:spacing w:after="160" w:line="259" w:lineRule="auto"/>
        <w:jc w:val="both"/>
        <w:rPr>
          <w:rFonts w:asciiTheme="minorHAnsi" w:eastAsiaTheme="minorEastAsia" w:hAnsiTheme="minorHAnsi" w:cstheme="minorBidi"/>
          <w:szCs w:val="22"/>
          <w:lang w:eastAsia="en-US"/>
        </w:rPr>
      </w:pPr>
      <w:r w:rsidRPr="006F2DA8">
        <w:rPr>
          <w:rFonts w:asciiTheme="minorHAnsi" w:eastAsiaTheme="minorEastAsia" w:hAnsiTheme="minorHAnsi" w:cstheme="minorBidi"/>
          <w:szCs w:val="22"/>
          <w:lang w:eastAsia="en-US"/>
        </w:rPr>
        <w:t>Probabilidad: 3 - Moderada, típica en el desarrollo de software.</w:t>
      </w:r>
    </w:p>
    <w:p w14:paraId="0C58C8A6" w14:textId="77777777" w:rsidR="006F2DA8" w:rsidRPr="006F2DA8" w:rsidRDefault="006F2DA8" w:rsidP="00F42109">
      <w:pPr>
        <w:spacing w:after="160" w:line="259" w:lineRule="auto"/>
        <w:jc w:val="both"/>
        <w:rPr>
          <w:rFonts w:asciiTheme="minorHAnsi" w:eastAsiaTheme="minorEastAsia" w:hAnsiTheme="minorHAnsi" w:cstheme="minorBidi"/>
          <w:szCs w:val="22"/>
          <w:lang w:eastAsia="en-US"/>
        </w:rPr>
      </w:pPr>
      <w:r w:rsidRPr="006F2DA8">
        <w:rPr>
          <w:rFonts w:asciiTheme="minorHAnsi" w:eastAsiaTheme="minorEastAsia" w:hAnsiTheme="minorHAnsi" w:cstheme="minorBidi"/>
          <w:szCs w:val="22"/>
          <w:lang w:eastAsia="en-US"/>
        </w:rPr>
        <w:t>Impacto: 3 - Impacto medio en la operatividad y la experiencia del usuario.</w:t>
      </w:r>
    </w:p>
    <w:p w14:paraId="45163DF4" w14:textId="77777777" w:rsidR="006F2DA8" w:rsidRDefault="006F2DA8" w:rsidP="0078497E">
      <w:pPr>
        <w:numPr>
          <w:ilvl w:val="0"/>
          <w:numId w:val="3"/>
        </w:numPr>
        <w:rPr>
          <w:b/>
          <w:bCs/>
        </w:rPr>
      </w:pPr>
      <w:r w:rsidRPr="006F2DA8">
        <w:rPr>
          <w:rFonts w:asciiTheme="minorHAnsi" w:eastAsiaTheme="minorEastAsia" w:hAnsiTheme="minorHAnsi" w:cstheme="minorBidi"/>
          <w:b/>
          <w:bCs/>
          <w:szCs w:val="22"/>
          <w:lang w:eastAsia="en-US"/>
        </w:rPr>
        <w:t>Errores de Sincronización y Consistencia de Datos entre Diversos Sistemas</w:t>
      </w:r>
    </w:p>
    <w:p w14:paraId="7CE39A01" w14:textId="77777777" w:rsidR="00C06580" w:rsidRPr="006F2DA8" w:rsidRDefault="00C06580" w:rsidP="00C06580">
      <w:pPr>
        <w:ind w:left="720"/>
        <w:rPr>
          <w:rFonts w:asciiTheme="minorHAnsi" w:eastAsiaTheme="minorEastAsia" w:hAnsiTheme="minorHAnsi" w:cstheme="minorBidi"/>
          <w:b/>
          <w:bCs/>
          <w:szCs w:val="22"/>
          <w:lang w:eastAsia="en-US"/>
        </w:rPr>
      </w:pPr>
    </w:p>
    <w:p w14:paraId="01539595" w14:textId="77777777" w:rsidR="006F2DA8" w:rsidRPr="006F2DA8" w:rsidRDefault="006F2DA8" w:rsidP="00F42109">
      <w:pPr>
        <w:spacing w:after="160" w:line="259" w:lineRule="auto"/>
        <w:jc w:val="both"/>
        <w:rPr>
          <w:rFonts w:asciiTheme="minorHAnsi" w:eastAsiaTheme="minorEastAsia" w:hAnsiTheme="minorHAnsi" w:cstheme="minorBidi"/>
          <w:szCs w:val="22"/>
          <w:lang w:eastAsia="en-US"/>
        </w:rPr>
      </w:pPr>
      <w:r w:rsidRPr="006F2DA8">
        <w:rPr>
          <w:rFonts w:asciiTheme="minorHAnsi" w:eastAsiaTheme="minorEastAsia" w:hAnsiTheme="minorHAnsi" w:cstheme="minorBidi"/>
          <w:szCs w:val="22"/>
          <w:lang w:eastAsia="en-US"/>
        </w:rPr>
        <w:t>Probabilidad: 3 - Moderada, un desafío común en la integración de sistemas.</w:t>
      </w:r>
    </w:p>
    <w:p w14:paraId="7E9E23BB" w14:textId="77777777" w:rsidR="006F2DA8" w:rsidRDefault="006F2DA8" w:rsidP="00F42109">
      <w:pPr>
        <w:spacing w:after="160" w:line="259" w:lineRule="auto"/>
        <w:jc w:val="both"/>
        <w:rPr>
          <w:rFonts w:asciiTheme="minorHAnsi" w:eastAsiaTheme="minorEastAsia" w:hAnsiTheme="minorHAnsi" w:cstheme="minorBidi"/>
          <w:szCs w:val="22"/>
          <w:lang w:eastAsia="en-US"/>
        </w:rPr>
      </w:pPr>
      <w:r w:rsidRPr="006F2DA8">
        <w:rPr>
          <w:rFonts w:asciiTheme="minorHAnsi" w:eastAsiaTheme="minorEastAsia" w:hAnsiTheme="minorHAnsi" w:cstheme="minorBidi"/>
          <w:szCs w:val="22"/>
          <w:lang w:eastAsia="en-US"/>
        </w:rPr>
        <w:t>Impacto: 4 - Alto, puede afectar la integridad y la utilidad del sistema.</w:t>
      </w:r>
    </w:p>
    <w:p w14:paraId="53B73D2C" w14:textId="77777777" w:rsidR="00C75D80" w:rsidRDefault="00C75D80" w:rsidP="00F42109">
      <w:pPr>
        <w:spacing w:after="160" w:line="259" w:lineRule="auto"/>
        <w:jc w:val="both"/>
        <w:rPr>
          <w:rFonts w:asciiTheme="minorHAnsi" w:eastAsiaTheme="minorEastAsia" w:hAnsiTheme="minorHAnsi" w:cstheme="minorBidi"/>
          <w:szCs w:val="22"/>
          <w:lang w:eastAsia="en-US"/>
        </w:rPr>
      </w:pPr>
    </w:p>
    <w:p w14:paraId="59E52848" w14:textId="54E32DDA" w:rsidR="00C75D80" w:rsidRPr="006F2DA8" w:rsidRDefault="00C75D80" w:rsidP="00C75D80">
      <w:pPr>
        <w:jc w:val="both"/>
        <w:rPr>
          <w:rFonts w:asciiTheme="minorHAnsi" w:hAnsiTheme="minorHAnsi" w:cstheme="minorBidi"/>
        </w:rPr>
      </w:pPr>
      <w:r w:rsidRPr="00C75D80">
        <w:rPr>
          <w:rFonts w:asciiTheme="minorHAnsi" w:hAnsiTheme="minorHAnsi" w:cstheme="minorBidi"/>
        </w:rPr>
        <w:t>Los riesgos con las puntuaciones más altas en probabilidad e impacto, como "Fallos en el software o hardware durante el desarrollo" y "Brechas de seguridad que resultan en la exposición de información confidencial", deben ser priorizados para su mitigación. Estos riesgos tienen el potencial de afectar más gravemente el proyecto y deben abordarse con estrategias de mitigación efectivas.</w:t>
      </w:r>
    </w:p>
    <w:p w14:paraId="5182DD40" w14:textId="77777777" w:rsidR="00DE5D97" w:rsidRPr="00C75D80" w:rsidRDefault="00DE5D97" w:rsidP="00C75D80">
      <w:pPr>
        <w:jc w:val="both"/>
        <w:rPr>
          <w:rFonts w:asciiTheme="minorHAnsi" w:hAnsiTheme="minorHAnsi" w:cstheme="minorBidi"/>
        </w:rPr>
      </w:pPr>
    </w:p>
    <w:p w14:paraId="5A2D3C73" w14:textId="23372FA9" w:rsidR="000512BF" w:rsidRDefault="000512BF" w:rsidP="00F131CA">
      <w:pPr>
        <w:pStyle w:val="Ttulo3"/>
      </w:pPr>
      <w:bookmarkStart w:id="11" w:name="_Toc153557531"/>
      <w:r>
        <w:t>Riesgos Operativos</w:t>
      </w:r>
      <w:bookmarkEnd w:id="11"/>
    </w:p>
    <w:p w14:paraId="4B09E51A" w14:textId="5228DA35" w:rsidR="00FC4935" w:rsidRDefault="00FC4935" w:rsidP="0078497E">
      <w:pPr>
        <w:numPr>
          <w:ilvl w:val="0"/>
          <w:numId w:val="4"/>
        </w:numPr>
        <w:rPr>
          <w:rFonts w:asciiTheme="minorHAnsi" w:eastAsiaTheme="minorEastAsia" w:hAnsiTheme="minorHAnsi" w:cstheme="minorBidi"/>
          <w:b/>
          <w:bCs/>
          <w:szCs w:val="22"/>
          <w:lang w:eastAsia="en-US"/>
        </w:rPr>
      </w:pPr>
      <w:r w:rsidRPr="00DE6155">
        <w:rPr>
          <w:rFonts w:asciiTheme="minorHAnsi" w:eastAsiaTheme="minorEastAsia" w:hAnsiTheme="minorHAnsi" w:cstheme="minorBidi"/>
          <w:b/>
          <w:bCs/>
          <w:szCs w:val="22"/>
          <w:lang w:eastAsia="en-US"/>
        </w:rPr>
        <w:t>I</w:t>
      </w:r>
      <w:r w:rsidRPr="00FC4935">
        <w:rPr>
          <w:rFonts w:asciiTheme="minorHAnsi" w:eastAsiaTheme="minorEastAsia" w:hAnsiTheme="minorHAnsi" w:cstheme="minorBidi"/>
          <w:b/>
          <w:bCs/>
          <w:szCs w:val="22"/>
          <w:lang w:eastAsia="en-US"/>
        </w:rPr>
        <w:t>nterrupciones en las Operaciones del Negocio Durante la Transición al Nuevo Sistema</w:t>
      </w:r>
    </w:p>
    <w:p w14:paraId="6BC5F262" w14:textId="77777777" w:rsidR="00DE6155" w:rsidRPr="00FC4935" w:rsidRDefault="00DE6155" w:rsidP="00DE6155">
      <w:pPr>
        <w:rPr>
          <w:rFonts w:asciiTheme="minorHAnsi" w:eastAsiaTheme="minorEastAsia" w:hAnsiTheme="minorHAnsi" w:cstheme="minorBidi"/>
          <w:b/>
          <w:bCs/>
          <w:szCs w:val="22"/>
          <w:lang w:eastAsia="en-US"/>
        </w:rPr>
      </w:pPr>
    </w:p>
    <w:p w14:paraId="55A6EA5D" w14:textId="77777777" w:rsidR="00FC4935" w:rsidRPr="00FC4935" w:rsidRDefault="00FC4935" w:rsidP="00DE6155">
      <w:pPr>
        <w:spacing w:after="160" w:line="259" w:lineRule="auto"/>
        <w:jc w:val="both"/>
        <w:rPr>
          <w:rFonts w:asciiTheme="minorHAnsi" w:eastAsiaTheme="minorEastAsia" w:hAnsiTheme="minorHAnsi" w:cstheme="minorBidi"/>
          <w:szCs w:val="22"/>
          <w:lang w:eastAsia="en-US"/>
        </w:rPr>
      </w:pPr>
      <w:r w:rsidRPr="00FC4935">
        <w:rPr>
          <w:rFonts w:asciiTheme="minorHAnsi" w:eastAsiaTheme="minorEastAsia" w:hAnsiTheme="minorHAnsi" w:cstheme="minorBidi"/>
          <w:szCs w:val="22"/>
          <w:lang w:eastAsia="en-US"/>
        </w:rPr>
        <w:t>Probabilidad: 4 - Alta, debido a la complejidad de la transición.</w:t>
      </w:r>
    </w:p>
    <w:p w14:paraId="7F79DC68" w14:textId="77777777" w:rsidR="00FC4935" w:rsidRPr="00FC4935" w:rsidRDefault="00FC4935" w:rsidP="00DE6155">
      <w:pPr>
        <w:spacing w:after="160" w:line="259" w:lineRule="auto"/>
        <w:jc w:val="both"/>
        <w:rPr>
          <w:rFonts w:asciiTheme="minorHAnsi" w:eastAsiaTheme="minorEastAsia" w:hAnsiTheme="minorHAnsi" w:cstheme="minorBidi"/>
          <w:szCs w:val="22"/>
          <w:lang w:eastAsia="en-US"/>
        </w:rPr>
      </w:pPr>
      <w:r w:rsidRPr="00FC4935">
        <w:rPr>
          <w:rFonts w:asciiTheme="minorHAnsi" w:eastAsiaTheme="minorEastAsia" w:hAnsiTheme="minorHAnsi" w:cstheme="minorBidi"/>
          <w:szCs w:val="22"/>
          <w:lang w:eastAsia="en-US"/>
        </w:rPr>
        <w:t>Impacto: 5 - Muy alto, ya que puede paralizar operaciones críticas del negocio.</w:t>
      </w:r>
    </w:p>
    <w:p w14:paraId="01096DD5" w14:textId="77777777" w:rsidR="00FC4935" w:rsidRDefault="00FC4935" w:rsidP="0078497E">
      <w:pPr>
        <w:numPr>
          <w:ilvl w:val="0"/>
          <w:numId w:val="4"/>
        </w:numPr>
        <w:rPr>
          <w:rFonts w:asciiTheme="minorHAnsi" w:eastAsiaTheme="minorEastAsia" w:hAnsiTheme="minorHAnsi" w:cstheme="minorBidi"/>
          <w:b/>
          <w:bCs/>
          <w:szCs w:val="22"/>
          <w:lang w:eastAsia="en-US"/>
        </w:rPr>
      </w:pPr>
      <w:r w:rsidRPr="00FC4935">
        <w:rPr>
          <w:rFonts w:asciiTheme="minorHAnsi" w:eastAsiaTheme="minorEastAsia" w:hAnsiTheme="minorHAnsi" w:cstheme="minorBidi"/>
          <w:b/>
          <w:bCs/>
          <w:szCs w:val="22"/>
          <w:lang w:eastAsia="en-US"/>
        </w:rPr>
        <w:lastRenderedPageBreak/>
        <w:t>Dificultades en la Integración del Nuevo Sistema con los Procesos Existentes</w:t>
      </w:r>
    </w:p>
    <w:p w14:paraId="11037067" w14:textId="77777777" w:rsidR="00DE6155" w:rsidRPr="00FC4935" w:rsidRDefault="00DE6155" w:rsidP="00DE6155">
      <w:pPr>
        <w:ind w:left="720"/>
        <w:rPr>
          <w:rFonts w:asciiTheme="minorHAnsi" w:eastAsiaTheme="minorEastAsia" w:hAnsiTheme="minorHAnsi" w:cstheme="minorBidi"/>
          <w:b/>
          <w:bCs/>
          <w:szCs w:val="22"/>
          <w:lang w:eastAsia="en-US"/>
        </w:rPr>
      </w:pPr>
    </w:p>
    <w:p w14:paraId="61C73501" w14:textId="77777777" w:rsidR="00FC4935" w:rsidRPr="00FC4935" w:rsidRDefault="00FC4935" w:rsidP="00DE6155">
      <w:pPr>
        <w:spacing w:after="160" w:line="259" w:lineRule="auto"/>
        <w:jc w:val="both"/>
        <w:rPr>
          <w:rFonts w:asciiTheme="minorHAnsi" w:eastAsiaTheme="minorEastAsia" w:hAnsiTheme="minorHAnsi" w:cstheme="minorBidi"/>
          <w:szCs w:val="22"/>
          <w:lang w:eastAsia="en-US"/>
        </w:rPr>
      </w:pPr>
      <w:r w:rsidRPr="00FC4935">
        <w:rPr>
          <w:rFonts w:asciiTheme="minorHAnsi" w:eastAsiaTheme="minorEastAsia" w:hAnsiTheme="minorHAnsi" w:cstheme="minorBidi"/>
          <w:szCs w:val="22"/>
          <w:lang w:eastAsia="en-US"/>
        </w:rPr>
        <w:t>Probabilidad: 3 - Moderada, común en proyectos de integración.</w:t>
      </w:r>
    </w:p>
    <w:p w14:paraId="32496326" w14:textId="77777777" w:rsidR="00FC4935" w:rsidRPr="00FC4935" w:rsidRDefault="00FC4935" w:rsidP="00DE6155">
      <w:pPr>
        <w:spacing w:after="160" w:line="259" w:lineRule="auto"/>
        <w:jc w:val="both"/>
        <w:rPr>
          <w:rFonts w:asciiTheme="minorHAnsi" w:eastAsiaTheme="minorEastAsia" w:hAnsiTheme="minorHAnsi" w:cstheme="minorBidi"/>
          <w:szCs w:val="22"/>
          <w:lang w:eastAsia="en-US"/>
        </w:rPr>
      </w:pPr>
      <w:r w:rsidRPr="00FC4935">
        <w:rPr>
          <w:rFonts w:asciiTheme="minorHAnsi" w:eastAsiaTheme="minorEastAsia" w:hAnsiTheme="minorHAnsi" w:cstheme="minorBidi"/>
          <w:szCs w:val="22"/>
          <w:lang w:eastAsia="en-US"/>
        </w:rPr>
        <w:t>Impacto: 4 - Alto, puede resultar en ineficiencias operativas y errores.</w:t>
      </w:r>
    </w:p>
    <w:p w14:paraId="446D6A71" w14:textId="77777777" w:rsidR="00FC4935" w:rsidRDefault="00FC4935" w:rsidP="0078497E">
      <w:pPr>
        <w:numPr>
          <w:ilvl w:val="0"/>
          <w:numId w:val="4"/>
        </w:numPr>
        <w:rPr>
          <w:rFonts w:asciiTheme="minorHAnsi" w:eastAsiaTheme="minorEastAsia" w:hAnsiTheme="minorHAnsi" w:cstheme="minorBidi"/>
          <w:b/>
          <w:bCs/>
          <w:szCs w:val="22"/>
          <w:lang w:eastAsia="en-US"/>
        </w:rPr>
      </w:pPr>
      <w:r w:rsidRPr="00FC4935">
        <w:rPr>
          <w:rFonts w:asciiTheme="minorHAnsi" w:eastAsiaTheme="minorEastAsia" w:hAnsiTheme="minorHAnsi" w:cstheme="minorBidi"/>
          <w:b/>
          <w:bCs/>
          <w:szCs w:val="22"/>
          <w:lang w:eastAsia="en-US"/>
        </w:rPr>
        <w:t>Retrasos en la Entrega del Proyecto Debido a Problemas Operativos</w:t>
      </w:r>
    </w:p>
    <w:p w14:paraId="67827575" w14:textId="77777777" w:rsidR="00DE6155" w:rsidRPr="00FC4935" w:rsidRDefault="00DE6155" w:rsidP="00096C11">
      <w:pPr>
        <w:ind w:left="720"/>
        <w:rPr>
          <w:rFonts w:asciiTheme="minorHAnsi" w:eastAsiaTheme="minorEastAsia" w:hAnsiTheme="minorHAnsi" w:cstheme="minorBidi"/>
          <w:b/>
          <w:bCs/>
          <w:szCs w:val="22"/>
          <w:lang w:eastAsia="en-US"/>
        </w:rPr>
      </w:pPr>
    </w:p>
    <w:p w14:paraId="34994F63" w14:textId="77777777" w:rsidR="00FC4935" w:rsidRPr="00FC4935" w:rsidRDefault="00FC4935" w:rsidP="00DE6155">
      <w:pPr>
        <w:spacing w:after="160" w:line="259" w:lineRule="auto"/>
        <w:jc w:val="both"/>
        <w:rPr>
          <w:rFonts w:asciiTheme="minorHAnsi" w:eastAsiaTheme="minorEastAsia" w:hAnsiTheme="minorHAnsi" w:cstheme="minorBidi"/>
          <w:szCs w:val="22"/>
          <w:lang w:eastAsia="en-US"/>
        </w:rPr>
      </w:pPr>
      <w:r w:rsidRPr="00FC4935">
        <w:rPr>
          <w:rFonts w:asciiTheme="minorHAnsi" w:eastAsiaTheme="minorEastAsia" w:hAnsiTheme="minorHAnsi" w:cstheme="minorBidi"/>
          <w:szCs w:val="22"/>
          <w:lang w:eastAsia="en-US"/>
        </w:rPr>
        <w:t>Probabilidad: 3 - Moderada, depende de la gestión del proyecto.</w:t>
      </w:r>
    </w:p>
    <w:p w14:paraId="788756BD" w14:textId="77777777" w:rsidR="00FC4935" w:rsidRPr="00FC4935" w:rsidRDefault="00FC4935" w:rsidP="00DE6155">
      <w:pPr>
        <w:spacing w:after="160" w:line="259" w:lineRule="auto"/>
        <w:jc w:val="both"/>
        <w:rPr>
          <w:rFonts w:asciiTheme="minorHAnsi" w:eastAsiaTheme="minorEastAsia" w:hAnsiTheme="minorHAnsi" w:cstheme="minorBidi"/>
          <w:szCs w:val="22"/>
          <w:lang w:eastAsia="en-US"/>
        </w:rPr>
      </w:pPr>
      <w:r w:rsidRPr="00FC4935">
        <w:rPr>
          <w:rFonts w:asciiTheme="minorHAnsi" w:eastAsiaTheme="minorEastAsia" w:hAnsiTheme="minorHAnsi" w:cstheme="minorBidi"/>
          <w:szCs w:val="22"/>
          <w:lang w:eastAsia="en-US"/>
        </w:rPr>
        <w:t>Impacto: 4 - Alto, afecta los plazos y posiblemente los costos del proyecto.</w:t>
      </w:r>
    </w:p>
    <w:p w14:paraId="7B177F53" w14:textId="77777777" w:rsidR="00FC4935" w:rsidRDefault="00FC4935" w:rsidP="0078497E">
      <w:pPr>
        <w:numPr>
          <w:ilvl w:val="0"/>
          <w:numId w:val="4"/>
        </w:numPr>
        <w:rPr>
          <w:rFonts w:asciiTheme="minorHAnsi" w:eastAsiaTheme="minorEastAsia" w:hAnsiTheme="minorHAnsi" w:cstheme="minorBidi"/>
          <w:b/>
          <w:bCs/>
          <w:szCs w:val="22"/>
          <w:lang w:eastAsia="en-US"/>
        </w:rPr>
      </w:pPr>
      <w:r w:rsidRPr="00FC4935">
        <w:rPr>
          <w:rFonts w:asciiTheme="minorHAnsi" w:eastAsiaTheme="minorEastAsia" w:hAnsiTheme="minorHAnsi" w:cstheme="minorBidi"/>
          <w:b/>
          <w:bCs/>
          <w:szCs w:val="22"/>
          <w:lang w:eastAsia="en-US"/>
        </w:rPr>
        <w:t>Falta de Soporte Técnico Adecuado para el Mantenimiento del Sistema</w:t>
      </w:r>
    </w:p>
    <w:p w14:paraId="7729AE96" w14:textId="77777777" w:rsidR="00096C11" w:rsidRPr="00FC4935" w:rsidRDefault="00096C11" w:rsidP="00096C11">
      <w:pPr>
        <w:ind w:left="720"/>
        <w:rPr>
          <w:rFonts w:asciiTheme="minorHAnsi" w:eastAsiaTheme="minorEastAsia" w:hAnsiTheme="minorHAnsi" w:cstheme="minorBidi"/>
          <w:b/>
          <w:bCs/>
          <w:szCs w:val="22"/>
          <w:lang w:eastAsia="en-US"/>
        </w:rPr>
      </w:pPr>
    </w:p>
    <w:p w14:paraId="4F7C9E4B" w14:textId="77777777" w:rsidR="00FC4935" w:rsidRPr="00FC4935" w:rsidRDefault="00FC4935" w:rsidP="00DE6155">
      <w:pPr>
        <w:spacing w:after="160" w:line="259" w:lineRule="auto"/>
        <w:jc w:val="both"/>
        <w:rPr>
          <w:rFonts w:asciiTheme="minorHAnsi" w:eastAsiaTheme="minorEastAsia" w:hAnsiTheme="minorHAnsi" w:cstheme="minorBidi"/>
          <w:szCs w:val="22"/>
          <w:lang w:eastAsia="en-US"/>
        </w:rPr>
      </w:pPr>
      <w:r w:rsidRPr="00FC4935">
        <w:rPr>
          <w:rFonts w:asciiTheme="minorHAnsi" w:eastAsiaTheme="minorEastAsia" w:hAnsiTheme="minorHAnsi" w:cstheme="minorBidi"/>
          <w:szCs w:val="22"/>
          <w:lang w:eastAsia="en-US"/>
        </w:rPr>
        <w:t>Probabilidad: 2 - Baja si se planifica adecuadamente.</w:t>
      </w:r>
    </w:p>
    <w:p w14:paraId="7AD188EC" w14:textId="77777777" w:rsidR="00FC4935" w:rsidRPr="00FC4935" w:rsidRDefault="00FC4935" w:rsidP="00DE6155">
      <w:pPr>
        <w:spacing w:after="160" w:line="259" w:lineRule="auto"/>
        <w:jc w:val="both"/>
        <w:rPr>
          <w:rFonts w:asciiTheme="minorHAnsi" w:eastAsiaTheme="minorEastAsia" w:hAnsiTheme="minorHAnsi" w:cstheme="minorBidi"/>
          <w:szCs w:val="22"/>
          <w:lang w:eastAsia="en-US"/>
        </w:rPr>
      </w:pPr>
      <w:r w:rsidRPr="00FC4935">
        <w:rPr>
          <w:rFonts w:asciiTheme="minorHAnsi" w:eastAsiaTheme="minorEastAsia" w:hAnsiTheme="minorHAnsi" w:cstheme="minorBidi"/>
          <w:szCs w:val="22"/>
          <w:lang w:eastAsia="en-US"/>
        </w:rPr>
        <w:t>Impacto: 4 - Alto, esencial para la operatividad continua del sistema.</w:t>
      </w:r>
    </w:p>
    <w:p w14:paraId="537EB23B" w14:textId="77777777" w:rsidR="00FC4935" w:rsidRDefault="00FC4935" w:rsidP="0078497E">
      <w:pPr>
        <w:numPr>
          <w:ilvl w:val="0"/>
          <w:numId w:val="4"/>
        </w:numPr>
        <w:rPr>
          <w:rFonts w:asciiTheme="minorHAnsi" w:eastAsiaTheme="minorEastAsia" w:hAnsiTheme="minorHAnsi" w:cstheme="minorBidi"/>
          <w:b/>
          <w:bCs/>
          <w:szCs w:val="22"/>
          <w:lang w:eastAsia="en-US"/>
        </w:rPr>
      </w:pPr>
      <w:r w:rsidRPr="00FC4935">
        <w:rPr>
          <w:rFonts w:asciiTheme="minorHAnsi" w:eastAsiaTheme="minorEastAsia" w:hAnsiTheme="minorHAnsi" w:cstheme="minorBidi"/>
          <w:b/>
          <w:bCs/>
          <w:szCs w:val="22"/>
          <w:lang w:eastAsia="en-US"/>
        </w:rPr>
        <w:t>Problemas Durante la Fase de Transición que Afectan las Operaciones Diarias</w:t>
      </w:r>
    </w:p>
    <w:p w14:paraId="61ACD5F7" w14:textId="77777777" w:rsidR="00096C11" w:rsidRPr="00FC4935" w:rsidRDefault="00096C11" w:rsidP="00096C11">
      <w:pPr>
        <w:ind w:left="720"/>
        <w:rPr>
          <w:rFonts w:asciiTheme="minorHAnsi" w:eastAsiaTheme="minorEastAsia" w:hAnsiTheme="minorHAnsi" w:cstheme="minorBidi"/>
          <w:b/>
          <w:bCs/>
          <w:szCs w:val="22"/>
          <w:lang w:eastAsia="en-US"/>
        </w:rPr>
      </w:pPr>
    </w:p>
    <w:p w14:paraId="3E885BDF" w14:textId="77777777" w:rsidR="00FC4935" w:rsidRPr="00FC4935" w:rsidRDefault="00FC4935" w:rsidP="00DE6155">
      <w:pPr>
        <w:spacing w:after="160" w:line="259" w:lineRule="auto"/>
        <w:jc w:val="both"/>
        <w:rPr>
          <w:rFonts w:asciiTheme="minorHAnsi" w:eastAsiaTheme="minorEastAsia" w:hAnsiTheme="minorHAnsi" w:cstheme="minorBidi"/>
          <w:szCs w:val="22"/>
          <w:lang w:eastAsia="en-US"/>
        </w:rPr>
      </w:pPr>
      <w:r w:rsidRPr="00FC4935">
        <w:rPr>
          <w:rFonts w:asciiTheme="minorHAnsi" w:eastAsiaTheme="minorEastAsia" w:hAnsiTheme="minorHAnsi" w:cstheme="minorBidi"/>
          <w:szCs w:val="22"/>
          <w:lang w:eastAsia="en-US"/>
        </w:rPr>
        <w:t>Probabilidad: 3 - Moderada, transiciones suelen presentar desafíos.</w:t>
      </w:r>
    </w:p>
    <w:p w14:paraId="10395D12" w14:textId="77777777" w:rsidR="00FC4935" w:rsidRPr="00FC4935" w:rsidRDefault="00FC4935" w:rsidP="00DE6155">
      <w:pPr>
        <w:spacing w:after="160" w:line="259" w:lineRule="auto"/>
        <w:jc w:val="both"/>
        <w:rPr>
          <w:rFonts w:asciiTheme="minorHAnsi" w:eastAsiaTheme="minorEastAsia" w:hAnsiTheme="minorHAnsi" w:cstheme="minorBidi"/>
          <w:szCs w:val="22"/>
          <w:lang w:eastAsia="en-US"/>
        </w:rPr>
      </w:pPr>
      <w:r w:rsidRPr="00FC4935">
        <w:rPr>
          <w:rFonts w:asciiTheme="minorHAnsi" w:eastAsiaTheme="minorEastAsia" w:hAnsiTheme="minorHAnsi" w:cstheme="minorBidi"/>
          <w:szCs w:val="22"/>
          <w:lang w:eastAsia="en-US"/>
        </w:rPr>
        <w:t>Impacto: 4 - Alto, puede causar interrupciones operativas y disminución de la productividad.</w:t>
      </w:r>
    </w:p>
    <w:p w14:paraId="03B433F7" w14:textId="77777777" w:rsidR="00FC4935" w:rsidRDefault="00FC4935" w:rsidP="0078497E">
      <w:pPr>
        <w:numPr>
          <w:ilvl w:val="0"/>
          <w:numId w:val="4"/>
        </w:numPr>
        <w:rPr>
          <w:rFonts w:asciiTheme="minorHAnsi" w:eastAsiaTheme="minorEastAsia" w:hAnsiTheme="minorHAnsi" w:cstheme="minorBidi"/>
          <w:b/>
          <w:bCs/>
          <w:szCs w:val="22"/>
          <w:lang w:eastAsia="en-US"/>
        </w:rPr>
      </w:pPr>
      <w:r w:rsidRPr="00FC4935">
        <w:rPr>
          <w:rFonts w:asciiTheme="minorHAnsi" w:eastAsiaTheme="minorEastAsia" w:hAnsiTheme="minorHAnsi" w:cstheme="minorBidi"/>
          <w:b/>
          <w:bCs/>
          <w:szCs w:val="22"/>
          <w:lang w:eastAsia="en-US"/>
        </w:rPr>
        <w:t>Retrasos o Incumplimientos por Parte de Proveedores Clave</w:t>
      </w:r>
    </w:p>
    <w:p w14:paraId="19E2431E" w14:textId="77777777" w:rsidR="00096C11" w:rsidRPr="00FC4935" w:rsidRDefault="00096C11" w:rsidP="00096C11">
      <w:pPr>
        <w:ind w:left="720"/>
        <w:rPr>
          <w:rFonts w:asciiTheme="minorHAnsi" w:eastAsiaTheme="minorEastAsia" w:hAnsiTheme="minorHAnsi" w:cstheme="minorBidi"/>
          <w:b/>
          <w:bCs/>
          <w:szCs w:val="22"/>
          <w:lang w:eastAsia="en-US"/>
        </w:rPr>
      </w:pPr>
    </w:p>
    <w:p w14:paraId="333A3597" w14:textId="77777777" w:rsidR="00FC4935" w:rsidRPr="00FC4935" w:rsidRDefault="00FC4935" w:rsidP="00DE6155">
      <w:pPr>
        <w:spacing w:after="160" w:line="259" w:lineRule="auto"/>
        <w:jc w:val="both"/>
        <w:rPr>
          <w:rFonts w:asciiTheme="minorHAnsi" w:eastAsiaTheme="minorEastAsia" w:hAnsiTheme="minorHAnsi" w:cstheme="minorBidi"/>
          <w:szCs w:val="22"/>
          <w:lang w:eastAsia="en-US"/>
        </w:rPr>
      </w:pPr>
      <w:r w:rsidRPr="00FC4935">
        <w:rPr>
          <w:rFonts w:asciiTheme="minorHAnsi" w:eastAsiaTheme="minorEastAsia" w:hAnsiTheme="minorHAnsi" w:cstheme="minorBidi"/>
          <w:szCs w:val="22"/>
          <w:lang w:eastAsia="en-US"/>
        </w:rPr>
        <w:t>Probabilidad: 3 - Moderada, sujeto a factores externos.</w:t>
      </w:r>
    </w:p>
    <w:p w14:paraId="5B26B7CC" w14:textId="77777777" w:rsidR="00FC4935" w:rsidRPr="00FC4935" w:rsidRDefault="00FC4935" w:rsidP="00DE6155">
      <w:pPr>
        <w:spacing w:after="160" w:line="259" w:lineRule="auto"/>
        <w:jc w:val="both"/>
        <w:rPr>
          <w:rFonts w:asciiTheme="minorHAnsi" w:eastAsiaTheme="minorEastAsia" w:hAnsiTheme="minorHAnsi" w:cstheme="minorBidi"/>
          <w:szCs w:val="22"/>
          <w:lang w:eastAsia="en-US"/>
        </w:rPr>
      </w:pPr>
      <w:r w:rsidRPr="00FC4935">
        <w:rPr>
          <w:rFonts w:asciiTheme="minorHAnsi" w:eastAsiaTheme="minorEastAsia" w:hAnsiTheme="minorHAnsi" w:cstheme="minorBidi"/>
          <w:szCs w:val="22"/>
          <w:lang w:eastAsia="en-US"/>
        </w:rPr>
        <w:t>Impacto: 4 - Alto, puede retrasar significativamente el proyecto.</w:t>
      </w:r>
    </w:p>
    <w:p w14:paraId="7765F40F" w14:textId="77777777" w:rsidR="00FC4935" w:rsidRDefault="00FC4935" w:rsidP="0078497E">
      <w:pPr>
        <w:numPr>
          <w:ilvl w:val="0"/>
          <w:numId w:val="4"/>
        </w:numPr>
        <w:rPr>
          <w:rFonts w:asciiTheme="minorHAnsi" w:eastAsiaTheme="minorEastAsia" w:hAnsiTheme="minorHAnsi" w:cstheme="minorBidi"/>
          <w:b/>
          <w:bCs/>
          <w:szCs w:val="22"/>
          <w:lang w:eastAsia="en-US"/>
        </w:rPr>
      </w:pPr>
      <w:r w:rsidRPr="00FC4935">
        <w:rPr>
          <w:rFonts w:asciiTheme="minorHAnsi" w:eastAsiaTheme="minorEastAsia" w:hAnsiTheme="minorHAnsi" w:cstheme="minorBidi"/>
          <w:b/>
          <w:bCs/>
          <w:szCs w:val="22"/>
          <w:lang w:eastAsia="en-US"/>
        </w:rPr>
        <w:t>Resistencia al Cambio por Parte de Departamentos o Unidades Afectadas</w:t>
      </w:r>
    </w:p>
    <w:p w14:paraId="592BD650" w14:textId="77777777" w:rsidR="00096C11" w:rsidRPr="00FC4935" w:rsidRDefault="00096C11" w:rsidP="00096C11">
      <w:pPr>
        <w:ind w:left="720"/>
        <w:rPr>
          <w:rFonts w:asciiTheme="minorHAnsi" w:eastAsiaTheme="minorEastAsia" w:hAnsiTheme="minorHAnsi" w:cstheme="minorBidi"/>
          <w:b/>
          <w:bCs/>
          <w:szCs w:val="22"/>
          <w:lang w:eastAsia="en-US"/>
        </w:rPr>
      </w:pPr>
    </w:p>
    <w:p w14:paraId="1D50D352" w14:textId="77777777" w:rsidR="00FC4935" w:rsidRPr="00FC4935" w:rsidRDefault="00FC4935" w:rsidP="00DE6155">
      <w:pPr>
        <w:spacing w:after="160" w:line="259" w:lineRule="auto"/>
        <w:jc w:val="both"/>
        <w:rPr>
          <w:rFonts w:asciiTheme="minorHAnsi" w:eastAsiaTheme="minorEastAsia" w:hAnsiTheme="minorHAnsi" w:cstheme="minorBidi"/>
          <w:szCs w:val="22"/>
          <w:lang w:eastAsia="en-US"/>
        </w:rPr>
      </w:pPr>
      <w:r w:rsidRPr="00FC4935">
        <w:rPr>
          <w:rFonts w:asciiTheme="minorHAnsi" w:eastAsiaTheme="minorEastAsia" w:hAnsiTheme="minorHAnsi" w:cstheme="minorBidi"/>
          <w:szCs w:val="22"/>
          <w:lang w:eastAsia="en-US"/>
        </w:rPr>
        <w:t>Probabilidad: 4 - Alta, común en la implementación de nuevos sistemas.</w:t>
      </w:r>
    </w:p>
    <w:p w14:paraId="40C7AB9C" w14:textId="77777777" w:rsidR="00FC4935" w:rsidRPr="00FC4935" w:rsidRDefault="00FC4935" w:rsidP="00DE6155">
      <w:pPr>
        <w:spacing w:after="160" w:line="259" w:lineRule="auto"/>
        <w:jc w:val="both"/>
        <w:rPr>
          <w:rFonts w:asciiTheme="minorHAnsi" w:eastAsiaTheme="minorEastAsia" w:hAnsiTheme="minorHAnsi" w:cstheme="minorBidi"/>
          <w:szCs w:val="22"/>
          <w:lang w:eastAsia="en-US"/>
        </w:rPr>
      </w:pPr>
      <w:r w:rsidRPr="00FC4935">
        <w:rPr>
          <w:rFonts w:asciiTheme="minorHAnsi" w:eastAsiaTheme="minorEastAsia" w:hAnsiTheme="minorHAnsi" w:cstheme="minorBidi"/>
          <w:szCs w:val="22"/>
          <w:lang w:eastAsia="en-US"/>
        </w:rPr>
        <w:t>Impacto: 3 - Medio, puede ralentizar la adopción y eficiencia del sistema.</w:t>
      </w:r>
    </w:p>
    <w:p w14:paraId="470F49B3" w14:textId="77777777" w:rsidR="00FC4935" w:rsidRDefault="00FC4935" w:rsidP="0078497E">
      <w:pPr>
        <w:numPr>
          <w:ilvl w:val="0"/>
          <w:numId w:val="4"/>
        </w:numPr>
        <w:rPr>
          <w:rFonts w:asciiTheme="minorHAnsi" w:eastAsiaTheme="minorEastAsia" w:hAnsiTheme="minorHAnsi" w:cstheme="minorBidi"/>
          <w:b/>
          <w:bCs/>
          <w:szCs w:val="22"/>
          <w:lang w:eastAsia="en-US"/>
        </w:rPr>
      </w:pPr>
      <w:r w:rsidRPr="00FC4935">
        <w:rPr>
          <w:rFonts w:asciiTheme="minorHAnsi" w:eastAsiaTheme="minorEastAsia" w:hAnsiTheme="minorHAnsi" w:cstheme="minorBidi"/>
          <w:b/>
          <w:bCs/>
          <w:szCs w:val="22"/>
          <w:lang w:eastAsia="en-US"/>
        </w:rPr>
        <w:t>Falta de Planes de Contingencia o Recuperación ante Fallas del Sistema</w:t>
      </w:r>
    </w:p>
    <w:p w14:paraId="2F1FBF8C" w14:textId="77777777" w:rsidR="00096C11" w:rsidRPr="00FC4935" w:rsidRDefault="00096C11" w:rsidP="00096C11">
      <w:pPr>
        <w:ind w:left="720"/>
        <w:rPr>
          <w:rFonts w:asciiTheme="minorHAnsi" w:eastAsiaTheme="minorEastAsia" w:hAnsiTheme="minorHAnsi" w:cstheme="minorBidi"/>
          <w:b/>
          <w:bCs/>
          <w:szCs w:val="22"/>
          <w:lang w:eastAsia="en-US"/>
        </w:rPr>
      </w:pPr>
    </w:p>
    <w:p w14:paraId="308B438D" w14:textId="77777777" w:rsidR="00FC4935" w:rsidRPr="00FC4935" w:rsidRDefault="00FC4935" w:rsidP="00DE6155">
      <w:pPr>
        <w:spacing w:after="160" w:line="259" w:lineRule="auto"/>
        <w:jc w:val="both"/>
        <w:rPr>
          <w:rFonts w:asciiTheme="minorHAnsi" w:eastAsiaTheme="minorEastAsia" w:hAnsiTheme="minorHAnsi" w:cstheme="minorBidi"/>
          <w:szCs w:val="22"/>
          <w:lang w:eastAsia="en-US"/>
        </w:rPr>
      </w:pPr>
      <w:r w:rsidRPr="00FC4935">
        <w:rPr>
          <w:rFonts w:asciiTheme="minorHAnsi" w:eastAsiaTheme="minorEastAsia" w:hAnsiTheme="minorHAnsi" w:cstheme="minorBidi"/>
          <w:szCs w:val="22"/>
          <w:lang w:eastAsia="en-US"/>
        </w:rPr>
        <w:t>Probabilidad: 2 - Baja si se realizan buenas prácticas de gestión de riesgos.</w:t>
      </w:r>
    </w:p>
    <w:p w14:paraId="69AB44CC" w14:textId="77777777" w:rsidR="00FC4935" w:rsidRPr="00FC4935" w:rsidRDefault="00FC4935" w:rsidP="00DE6155">
      <w:pPr>
        <w:spacing w:after="160" w:line="259" w:lineRule="auto"/>
        <w:jc w:val="both"/>
        <w:rPr>
          <w:rFonts w:asciiTheme="minorHAnsi" w:eastAsiaTheme="minorEastAsia" w:hAnsiTheme="minorHAnsi" w:cstheme="minorBidi"/>
          <w:szCs w:val="22"/>
          <w:lang w:eastAsia="en-US"/>
        </w:rPr>
      </w:pPr>
      <w:r w:rsidRPr="00FC4935">
        <w:rPr>
          <w:rFonts w:asciiTheme="minorHAnsi" w:eastAsiaTheme="minorEastAsia" w:hAnsiTheme="minorHAnsi" w:cstheme="minorBidi"/>
          <w:szCs w:val="22"/>
          <w:lang w:eastAsia="en-US"/>
        </w:rPr>
        <w:t>Impacto: 5 - Muy alto, crítico para la resiliencia del negocio.</w:t>
      </w:r>
    </w:p>
    <w:p w14:paraId="6A7B385F" w14:textId="77777777" w:rsidR="00FC4935" w:rsidRDefault="00FC4935" w:rsidP="0078497E">
      <w:pPr>
        <w:numPr>
          <w:ilvl w:val="0"/>
          <w:numId w:val="4"/>
        </w:numPr>
        <w:rPr>
          <w:rFonts w:asciiTheme="minorHAnsi" w:eastAsiaTheme="minorEastAsia" w:hAnsiTheme="minorHAnsi" w:cstheme="minorBidi"/>
          <w:b/>
          <w:bCs/>
          <w:szCs w:val="22"/>
          <w:lang w:eastAsia="en-US"/>
        </w:rPr>
      </w:pPr>
      <w:r w:rsidRPr="00FC4935">
        <w:rPr>
          <w:rFonts w:asciiTheme="minorHAnsi" w:eastAsiaTheme="minorEastAsia" w:hAnsiTheme="minorHAnsi" w:cstheme="minorBidi"/>
          <w:b/>
          <w:bCs/>
          <w:szCs w:val="22"/>
          <w:lang w:eastAsia="en-US"/>
        </w:rPr>
        <w:t>Dificultades en la Migración de Datos y en la Garantía de su Integridad</w:t>
      </w:r>
    </w:p>
    <w:p w14:paraId="690B428B" w14:textId="77777777" w:rsidR="00096C11" w:rsidRPr="00FC4935" w:rsidRDefault="00096C11" w:rsidP="00096C11">
      <w:pPr>
        <w:ind w:left="720"/>
        <w:rPr>
          <w:rFonts w:asciiTheme="minorHAnsi" w:eastAsiaTheme="minorEastAsia" w:hAnsiTheme="minorHAnsi" w:cstheme="minorBidi"/>
          <w:b/>
          <w:bCs/>
          <w:szCs w:val="22"/>
          <w:lang w:eastAsia="en-US"/>
        </w:rPr>
      </w:pPr>
    </w:p>
    <w:p w14:paraId="142E94CB" w14:textId="77777777" w:rsidR="00FC4935" w:rsidRPr="00FC4935" w:rsidRDefault="00FC4935" w:rsidP="00DE6155">
      <w:pPr>
        <w:spacing w:after="160" w:line="259" w:lineRule="auto"/>
        <w:jc w:val="both"/>
        <w:rPr>
          <w:rFonts w:asciiTheme="minorHAnsi" w:eastAsiaTheme="minorEastAsia" w:hAnsiTheme="minorHAnsi" w:cstheme="minorBidi"/>
          <w:szCs w:val="22"/>
          <w:lang w:eastAsia="en-US"/>
        </w:rPr>
      </w:pPr>
      <w:r w:rsidRPr="00FC4935">
        <w:rPr>
          <w:rFonts w:asciiTheme="minorHAnsi" w:eastAsiaTheme="minorEastAsia" w:hAnsiTheme="minorHAnsi" w:cstheme="minorBidi"/>
          <w:szCs w:val="22"/>
          <w:lang w:eastAsia="en-US"/>
        </w:rPr>
        <w:t>Probabilidad: 3 - Moderada, un desafío común en la integración de sistemas.</w:t>
      </w:r>
    </w:p>
    <w:p w14:paraId="5A0EE206" w14:textId="77777777" w:rsidR="00FC4935" w:rsidRDefault="00FC4935" w:rsidP="00DE6155">
      <w:pPr>
        <w:spacing w:after="160" w:line="259" w:lineRule="auto"/>
        <w:jc w:val="both"/>
        <w:rPr>
          <w:rFonts w:asciiTheme="minorHAnsi" w:eastAsiaTheme="minorEastAsia" w:hAnsiTheme="minorHAnsi" w:cstheme="minorBidi"/>
          <w:szCs w:val="22"/>
          <w:lang w:eastAsia="en-US"/>
        </w:rPr>
      </w:pPr>
      <w:r w:rsidRPr="00FC4935">
        <w:rPr>
          <w:rFonts w:asciiTheme="minorHAnsi" w:eastAsiaTheme="minorEastAsia" w:hAnsiTheme="minorHAnsi" w:cstheme="minorBidi"/>
          <w:szCs w:val="22"/>
          <w:lang w:eastAsia="en-US"/>
        </w:rPr>
        <w:t>Impacto: 4 - Alto, la integridad de los datos es esencial para las operaciones del negocio.</w:t>
      </w:r>
    </w:p>
    <w:p w14:paraId="61A91901" w14:textId="77777777" w:rsidR="004C73A6" w:rsidRPr="004C73A6" w:rsidRDefault="004C73A6" w:rsidP="004C73A6">
      <w:pPr>
        <w:rPr>
          <w:rFonts w:asciiTheme="minorHAnsi" w:hAnsiTheme="minorHAnsi" w:cstheme="minorBidi"/>
        </w:rPr>
      </w:pPr>
    </w:p>
    <w:p w14:paraId="24CBF1CB" w14:textId="54B986D4" w:rsidR="004C73A6" w:rsidRDefault="004C73A6" w:rsidP="00E21E94">
      <w:pPr>
        <w:jc w:val="both"/>
        <w:rPr>
          <w:rFonts w:asciiTheme="minorHAnsi" w:hAnsiTheme="minorHAnsi" w:cstheme="minorBidi"/>
        </w:rPr>
      </w:pPr>
      <w:r w:rsidRPr="004C73A6">
        <w:rPr>
          <w:rFonts w:asciiTheme="minorHAnsi" w:hAnsiTheme="minorHAnsi" w:cstheme="minorBidi"/>
        </w:rPr>
        <w:t xml:space="preserve">Los riesgos con las calificaciones más altas en ambas categorías, como "Interrupciones en las operaciones del negocio durante la transición" y "Falta de planes de contingencia o recuperación ante fallas del sistema", deben ser priorizados para su mitigación. Estos </w:t>
      </w:r>
      <w:r w:rsidRPr="004C73A6">
        <w:rPr>
          <w:rFonts w:asciiTheme="minorHAnsi" w:hAnsiTheme="minorHAnsi" w:cstheme="minorBidi"/>
        </w:rPr>
        <w:lastRenderedPageBreak/>
        <w:t>riesgos representan las mayores amenazas al éxito operativo del proyecto y requieren una atención inmediata y estrategias de mitigación efectivas.</w:t>
      </w:r>
    </w:p>
    <w:p w14:paraId="68135418" w14:textId="77777777" w:rsidR="00A14792" w:rsidRDefault="00A14792" w:rsidP="00E21E94">
      <w:pPr>
        <w:jc w:val="both"/>
        <w:rPr>
          <w:rFonts w:asciiTheme="minorHAnsi" w:hAnsiTheme="minorHAnsi" w:cstheme="minorBidi"/>
        </w:rPr>
      </w:pPr>
    </w:p>
    <w:p w14:paraId="200A41AC" w14:textId="77777777" w:rsidR="00A14792" w:rsidRDefault="00A14792" w:rsidP="00A14792">
      <w:pPr>
        <w:pStyle w:val="Ttulo3"/>
      </w:pPr>
      <w:bookmarkStart w:id="12" w:name="_Toc153557532"/>
      <w:r>
        <w:t>Riesgos Financieros</w:t>
      </w:r>
      <w:bookmarkEnd w:id="12"/>
    </w:p>
    <w:p w14:paraId="1C372D7A" w14:textId="77777777" w:rsidR="004A3F8C" w:rsidRDefault="004A3F8C" w:rsidP="0078497E">
      <w:pPr>
        <w:numPr>
          <w:ilvl w:val="0"/>
          <w:numId w:val="5"/>
        </w:numPr>
        <w:rPr>
          <w:rFonts w:asciiTheme="minorHAnsi" w:eastAsiaTheme="minorEastAsia" w:hAnsiTheme="minorHAnsi" w:cstheme="minorBidi"/>
          <w:b/>
          <w:bCs/>
          <w:szCs w:val="22"/>
          <w:lang w:eastAsia="en-US"/>
        </w:rPr>
      </w:pPr>
      <w:r w:rsidRPr="004A3F8C">
        <w:rPr>
          <w:rFonts w:asciiTheme="minorHAnsi" w:eastAsiaTheme="minorEastAsia" w:hAnsiTheme="minorHAnsi" w:cstheme="minorBidi"/>
          <w:b/>
          <w:bCs/>
          <w:szCs w:val="22"/>
          <w:lang w:eastAsia="en-US"/>
        </w:rPr>
        <w:t>Sobrecostos Debido a Cambios en el Alcance del Proyecto o a Imprevistos</w:t>
      </w:r>
    </w:p>
    <w:p w14:paraId="48C418EB" w14:textId="77777777" w:rsidR="00C61EB8" w:rsidRPr="004A3F8C" w:rsidRDefault="00C61EB8" w:rsidP="00C61EB8">
      <w:pPr>
        <w:ind w:left="720"/>
        <w:rPr>
          <w:rFonts w:asciiTheme="minorHAnsi" w:eastAsiaTheme="minorEastAsia" w:hAnsiTheme="minorHAnsi" w:cstheme="minorBidi"/>
          <w:b/>
          <w:bCs/>
          <w:szCs w:val="22"/>
          <w:lang w:eastAsia="en-US"/>
        </w:rPr>
      </w:pPr>
    </w:p>
    <w:p w14:paraId="0BD86150" w14:textId="77777777" w:rsidR="004A3F8C" w:rsidRPr="004A3F8C" w:rsidRDefault="004A3F8C" w:rsidP="002B6054">
      <w:pPr>
        <w:spacing w:after="160" w:line="259" w:lineRule="auto"/>
        <w:jc w:val="both"/>
        <w:rPr>
          <w:rFonts w:asciiTheme="minorHAnsi" w:eastAsiaTheme="minorEastAsia" w:hAnsiTheme="minorHAnsi" w:cstheme="minorBidi"/>
          <w:szCs w:val="22"/>
          <w:lang w:eastAsia="en-US"/>
        </w:rPr>
      </w:pPr>
      <w:r w:rsidRPr="004A3F8C">
        <w:rPr>
          <w:rFonts w:asciiTheme="minorHAnsi" w:eastAsiaTheme="minorEastAsia" w:hAnsiTheme="minorHAnsi" w:cstheme="minorBidi"/>
          <w:szCs w:val="22"/>
          <w:lang w:eastAsia="en-US"/>
        </w:rPr>
        <w:t>Probabilidad: 4 - Alta, cambios en el alcance son comunes en proyectos complejos.</w:t>
      </w:r>
    </w:p>
    <w:p w14:paraId="0719F230" w14:textId="77777777" w:rsidR="004A3F8C" w:rsidRPr="004A3F8C" w:rsidRDefault="004A3F8C" w:rsidP="002B6054">
      <w:pPr>
        <w:spacing w:after="160" w:line="259" w:lineRule="auto"/>
        <w:jc w:val="both"/>
        <w:rPr>
          <w:rFonts w:asciiTheme="minorHAnsi" w:eastAsiaTheme="minorEastAsia" w:hAnsiTheme="minorHAnsi" w:cstheme="minorBidi"/>
          <w:szCs w:val="22"/>
          <w:lang w:eastAsia="en-US"/>
        </w:rPr>
      </w:pPr>
      <w:r w:rsidRPr="004A3F8C">
        <w:rPr>
          <w:rFonts w:asciiTheme="minorHAnsi" w:eastAsiaTheme="minorEastAsia" w:hAnsiTheme="minorHAnsi" w:cstheme="minorBidi"/>
          <w:szCs w:val="22"/>
          <w:lang w:eastAsia="en-US"/>
        </w:rPr>
        <w:t>Impacto: 5 - Muy alto, puede desequilibrar significativamente el presupuesto del proyecto.</w:t>
      </w:r>
    </w:p>
    <w:p w14:paraId="096CD0CA" w14:textId="77777777" w:rsidR="004A3F8C" w:rsidRDefault="004A3F8C" w:rsidP="0078497E">
      <w:pPr>
        <w:numPr>
          <w:ilvl w:val="0"/>
          <w:numId w:val="5"/>
        </w:numPr>
        <w:rPr>
          <w:rFonts w:asciiTheme="minorHAnsi" w:eastAsiaTheme="minorEastAsia" w:hAnsiTheme="minorHAnsi" w:cstheme="minorBidi"/>
          <w:b/>
          <w:bCs/>
          <w:szCs w:val="22"/>
          <w:lang w:eastAsia="en-US"/>
        </w:rPr>
      </w:pPr>
      <w:r w:rsidRPr="004A3F8C">
        <w:rPr>
          <w:rFonts w:asciiTheme="minorHAnsi" w:eastAsiaTheme="minorEastAsia" w:hAnsiTheme="minorHAnsi" w:cstheme="minorBidi"/>
          <w:b/>
          <w:bCs/>
          <w:szCs w:val="22"/>
          <w:lang w:eastAsia="en-US"/>
        </w:rPr>
        <w:t>Limitaciones Presupuestarias que Afectan la Calidad o el Alcance del Proyecto</w:t>
      </w:r>
    </w:p>
    <w:p w14:paraId="6B530A39" w14:textId="77777777" w:rsidR="00C61EB8" w:rsidRPr="004A3F8C" w:rsidRDefault="00C61EB8" w:rsidP="00C61EB8">
      <w:pPr>
        <w:ind w:left="720"/>
        <w:rPr>
          <w:rFonts w:asciiTheme="minorHAnsi" w:eastAsiaTheme="minorEastAsia" w:hAnsiTheme="minorHAnsi" w:cstheme="minorBidi"/>
          <w:b/>
          <w:bCs/>
          <w:szCs w:val="22"/>
          <w:lang w:eastAsia="en-US"/>
        </w:rPr>
      </w:pPr>
    </w:p>
    <w:p w14:paraId="2E929573" w14:textId="77777777" w:rsidR="004A3F8C" w:rsidRPr="004A3F8C" w:rsidRDefault="004A3F8C" w:rsidP="002B6054">
      <w:pPr>
        <w:spacing w:after="160" w:line="259" w:lineRule="auto"/>
        <w:jc w:val="both"/>
        <w:rPr>
          <w:rFonts w:asciiTheme="minorHAnsi" w:eastAsiaTheme="minorEastAsia" w:hAnsiTheme="minorHAnsi" w:cstheme="minorBidi"/>
          <w:szCs w:val="22"/>
          <w:lang w:eastAsia="en-US"/>
        </w:rPr>
      </w:pPr>
      <w:r w:rsidRPr="004A3F8C">
        <w:rPr>
          <w:rFonts w:asciiTheme="minorHAnsi" w:eastAsiaTheme="minorEastAsia" w:hAnsiTheme="minorHAnsi" w:cstheme="minorBidi"/>
          <w:szCs w:val="22"/>
          <w:lang w:eastAsia="en-US"/>
        </w:rPr>
        <w:t>Probabilidad: 3 - Moderada, depende de la planificación financiera.</w:t>
      </w:r>
    </w:p>
    <w:p w14:paraId="487C1BDE" w14:textId="77777777" w:rsidR="004A3F8C" w:rsidRPr="004A3F8C" w:rsidRDefault="004A3F8C" w:rsidP="002B6054">
      <w:pPr>
        <w:spacing w:after="160" w:line="259" w:lineRule="auto"/>
        <w:jc w:val="both"/>
        <w:rPr>
          <w:rFonts w:asciiTheme="minorHAnsi" w:eastAsiaTheme="minorEastAsia" w:hAnsiTheme="minorHAnsi" w:cstheme="minorBidi"/>
          <w:szCs w:val="22"/>
          <w:lang w:eastAsia="en-US"/>
        </w:rPr>
      </w:pPr>
      <w:r w:rsidRPr="004A3F8C">
        <w:rPr>
          <w:rFonts w:asciiTheme="minorHAnsi" w:eastAsiaTheme="minorEastAsia" w:hAnsiTheme="minorHAnsi" w:cstheme="minorBidi"/>
          <w:szCs w:val="22"/>
          <w:lang w:eastAsia="en-US"/>
        </w:rPr>
        <w:t>Impacto: 4 - Alto, puede comprometer la calidad y el alcance del proyecto.</w:t>
      </w:r>
    </w:p>
    <w:p w14:paraId="5C45EB3D" w14:textId="77777777" w:rsidR="004A3F8C" w:rsidRDefault="004A3F8C" w:rsidP="0078497E">
      <w:pPr>
        <w:numPr>
          <w:ilvl w:val="0"/>
          <w:numId w:val="5"/>
        </w:numPr>
        <w:rPr>
          <w:rFonts w:asciiTheme="minorHAnsi" w:eastAsiaTheme="minorEastAsia" w:hAnsiTheme="minorHAnsi" w:cstheme="minorBidi"/>
          <w:b/>
          <w:bCs/>
          <w:szCs w:val="22"/>
          <w:lang w:eastAsia="en-US"/>
        </w:rPr>
      </w:pPr>
      <w:r w:rsidRPr="004A3F8C">
        <w:rPr>
          <w:rFonts w:asciiTheme="minorHAnsi" w:eastAsiaTheme="minorEastAsia" w:hAnsiTheme="minorHAnsi" w:cstheme="minorBidi"/>
          <w:b/>
          <w:bCs/>
          <w:szCs w:val="22"/>
          <w:lang w:eastAsia="en-US"/>
        </w:rPr>
        <w:t>Inversión en Tecnologías que Podrían Quedar Obsoletas Rápidamente</w:t>
      </w:r>
    </w:p>
    <w:p w14:paraId="2B88B3EA" w14:textId="77777777" w:rsidR="00C61EB8" w:rsidRPr="004A3F8C" w:rsidRDefault="00C61EB8" w:rsidP="00C61EB8">
      <w:pPr>
        <w:ind w:left="720"/>
        <w:rPr>
          <w:rFonts w:asciiTheme="minorHAnsi" w:eastAsiaTheme="minorEastAsia" w:hAnsiTheme="minorHAnsi" w:cstheme="minorBidi"/>
          <w:b/>
          <w:bCs/>
          <w:szCs w:val="22"/>
          <w:lang w:eastAsia="en-US"/>
        </w:rPr>
      </w:pPr>
    </w:p>
    <w:p w14:paraId="015E69F7" w14:textId="77777777" w:rsidR="004A3F8C" w:rsidRPr="004A3F8C" w:rsidRDefault="004A3F8C" w:rsidP="002B6054">
      <w:pPr>
        <w:spacing w:after="160" w:line="259" w:lineRule="auto"/>
        <w:jc w:val="both"/>
        <w:rPr>
          <w:rFonts w:asciiTheme="minorHAnsi" w:eastAsiaTheme="minorEastAsia" w:hAnsiTheme="minorHAnsi" w:cstheme="minorBidi"/>
          <w:szCs w:val="22"/>
          <w:lang w:eastAsia="en-US"/>
        </w:rPr>
      </w:pPr>
      <w:r w:rsidRPr="004A3F8C">
        <w:rPr>
          <w:rFonts w:asciiTheme="minorHAnsi" w:eastAsiaTheme="minorEastAsia" w:hAnsiTheme="minorHAnsi" w:cstheme="minorBidi"/>
          <w:szCs w:val="22"/>
          <w:lang w:eastAsia="en-US"/>
        </w:rPr>
        <w:t>Probabilidad: 3 - Moderada, dada la rápida evolución de la tecnología.</w:t>
      </w:r>
    </w:p>
    <w:p w14:paraId="1E13E44D" w14:textId="77777777" w:rsidR="004A3F8C" w:rsidRPr="004A3F8C" w:rsidRDefault="004A3F8C" w:rsidP="002B6054">
      <w:pPr>
        <w:spacing w:after="160" w:line="259" w:lineRule="auto"/>
        <w:jc w:val="both"/>
        <w:rPr>
          <w:rFonts w:asciiTheme="minorHAnsi" w:eastAsiaTheme="minorEastAsia" w:hAnsiTheme="minorHAnsi" w:cstheme="minorBidi"/>
          <w:szCs w:val="22"/>
          <w:lang w:eastAsia="en-US"/>
        </w:rPr>
      </w:pPr>
      <w:r w:rsidRPr="004A3F8C">
        <w:rPr>
          <w:rFonts w:asciiTheme="minorHAnsi" w:eastAsiaTheme="minorEastAsia" w:hAnsiTheme="minorHAnsi" w:cstheme="minorBidi"/>
          <w:szCs w:val="22"/>
          <w:lang w:eastAsia="en-US"/>
        </w:rPr>
        <w:t>Impacto: 3 - Medio, puede afectar la viabilidad a largo plazo del proyecto.</w:t>
      </w:r>
    </w:p>
    <w:p w14:paraId="7C2A20F5" w14:textId="77777777" w:rsidR="004A3F8C" w:rsidRDefault="004A3F8C" w:rsidP="0078497E">
      <w:pPr>
        <w:numPr>
          <w:ilvl w:val="0"/>
          <w:numId w:val="5"/>
        </w:numPr>
        <w:rPr>
          <w:rFonts w:asciiTheme="minorHAnsi" w:eastAsiaTheme="minorEastAsia" w:hAnsiTheme="minorHAnsi" w:cstheme="minorBidi"/>
          <w:b/>
          <w:bCs/>
          <w:szCs w:val="22"/>
          <w:lang w:eastAsia="en-US"/>
        </w:rPr>
      </w:pPr>
      <w:r w:rsidRPr="004A3F8C">
        <w:rPr>
          <w:rFonts w:asciiTheme="minorHAnsi" w:eastAsiaTheme="minorEastAsia" w:hAnsiTheme="minorHAnsi" w:cstheme="minorBidi"/>
          <w:b/>
          <w:bCs/>
          <w:szCs w:val="22"/>
          <w:lang w:eastAsia="en-US"/>
        </w:rPr>
        <w:t>Incrementos Inesperados en los Precios de los Componentes de Hardware, Software o Servicios</w:t>
      </w:r>
    </w:p>
    <w:p w14:paraId="3FFAE16F" w14:textId="77777777" w:rsidR="00C61EB8" w:rsidRPr="004A3F8C" w:rsidRDefault="00C61EB8" w:rsidP="00C61EB8">
      <w:pPr>
        <w:ind w:left="720"/>
        <w:rPr>
          <w:rFonts w:asciiTheme="minorHAnsi" w:eastAsiaTheme="minorEastAsia" w:hAnsiTheme="minorHAnsi" w:cstheme="minorBidi"/>
          <w:b/>
          <w:bCs/>
          <w:szCs w:val="22"/>
          <w:lang w:eastAsia="en-US"/>
        </w:rPr>
      </w:pPr>
    </w:p>
    <w:p w14:paraId="773F4B2D" w14:textId="77777777" w:rsidR="004A3F8C" w:rsidRPr="004A3F8C" w:rsidRDefault="004A3F8C" w:rsidP="002B6054">
      <w:pPr>
        <w:spacing w:after="160" w:line="259" w:lineRule="auto"/>
        <w:jc w:val="both"/>
        <w:rPr>
          <w:rFonts w:asciiTheme="minorHAnsi" w:eastAsiaTheme="minorEastAsia" w:hAnsiTheme="minorHAnsi" w:cstheme="minorBidi"/>
          <w:szCs w:val="22"/>
          <w:lang w:eastAsia="en-US"/>
        </w:rPr>
      </w:pPr>
      <w:r w:rsidRPr="004A3F8C">
        <w:rPr>
          <w:rFonts w:asciiTheme="minorHAnsi" w:eastAsiaTheme="minorEastAsia" w:hAnsiTheme="minorHAnsi" w:cstheme="minorBidi"/>
          <w:szCs w:val="22"/>
          <w:lang w:eastAsia="en-US"/>
        </w:rPr>
        <w:t>Probabilidad: 3 - Moderada, sujeto a fluctuaciones del mercado.</w:t>
      </w:r>
    </w:p>
    <w:p w14:paraId="523402A5" w14:textId="77777777" w:rsidR="004A3F8C" w:rsidRPr="004A3F8C" w:rsidRDefault="004A3F8C" w:rsidP="002B6054">
      <w:pPr>
        <w:spacing w:after="160" w:line="259" w:lineRule="auto"/>
        <w:jc w:val="both"/>
        <w:rPr>
          <w:rFonts w:asciiTheme="minorHAnsi" w:eastAsiaTheme="minorEastAsia" w:hAnsiTheme="minorHAnsi" w:cstheme="minorBidi"/>
          <w:szCs w:val="22"/>
          <w:lang w:eastAsia="en-US"/>
        </w:rPr>
      </w:pPr>
      <w:r w:rsidRPr="004A3F8C">
        <w:rPr>
          <w:rFonts w:asciiTheme="minorHAnsi" w:eastAsiaTheme="minorEastAsia" w:hAnsiTheme="minorHAnsi" w:cstheme="minorBidi"/>
          <w:szCs w:val="22"/>
          <w:lang w:eastAsia="en-US"/>
        </w:rPr>
        <w:t>Impacto: 4 - Alto, puede aumentar significativamente los costos del proyecto.</w:t>
      </w:r>
    </w:p>
    <w:p w14:paraId="3056532D" w14:textId="77777777" w:rsidR="004A3F8C" w:rsidRDefault="004A3F8C" w:rsidP="0078497E">
      <w:pPr>
        <w:numPr>
          <w:ilvl w:val="0"/>
          <w:numId w:val="5"/>
        </w:numPr>
        <w:rPr>
          <w:rFonts w:asciiTheme="minorHAnsi" w:eastAsiaTheme="minorEastAsia" w:hAnsiTheme="minorHAnsi" w:cstheme="minorBidi"/>
          <w:b/>
          <w:bCs/>
          <w:szCs w:val="22"/>
          <w:lang w:eastAsia="en-US"/>
        </w:rPr>
      </w:pPr>
      <w:r w:rsidRPr="004A3F8C">
        <w:rPr>
          <w:rFonts w:asciiTheme="minorHAnsi" w:eastAsiaTheme="minorEastAsia" w:hAnsiTheme="minorHAnsi" w:cstheme="minorBidi"/>
          <w:b/>
          <w:bCs/>
          <w:szCs w:val="22"/>
          <w:lang w:eastAsia="en-US"/>
        </w:rPr>
        <w:t>Dificultades para Mantener la Liquidez Necesaria para Cubrir los Gastos Operativos y de Capital</w:t>
      </w:r>
    </w:p>
    <w:p w14:paraId="29D58016" w14:textId="77777777" w:rsidR="00C61EB8" w:rsidRPr="004A3F8C" w:rsidRDefault="00C61EB8" w:rsidP="00C61EB8">
      <w:pPr>
        <w:ind w:left="720"/>
        <w:rPr>
          <w:rFonts w:asciiTheme="minorHAnsi" w:eastAsiaTheme="minorEastAsia" w:hAnsiTheme="minorHAnsi" w:cstheme="minorBidi"/>
          <w:b/>
          <w:bCs/>
          <w:szCs w:val="22"/>
          <w:lang w:eastAsia="en-US"/>
        </w:rPr>
      </w:pPr>
    </w:p>
    <w:p w14:paraId="7AC1BA03" w14:textId="77777777" w:rsidR="004A3F8C" w:rsidRPr="004A3F8C" w:rsidRDefault="004A3F8C" w:rsidP="002B6054">
      <w:pPr>
        <w:spacing w:after="160" w:line="259" w:lineRule="auto"/>
        <w:jc w:val="both"/>
        <w:rPr>
          <w:rFonts w:asciiTheme="minorHAnsi" w:eastAsiaTheme="minorEastAsia" w:hAnsiTheme="minorHAnsi" w:cstheme="minorBidi"/>
          <w:szCs w:val="22"/>
          <w:lang w:eastAsia="en-US"/>
        </w:rPr>
      </w:pPr>
      <w:r w:rsidRPr="004A3F8C">
        <w:rPr>
          <w:rFonts w:asciiTheme="minorHAnsi" w:eastAsiaTheme="minorEastAsia" w:hAnsiTheme="minorHAnsi" w:cstheme="minorBidi"/>
          <w:szCs w:val="22"/>
          <w:lang w:eastAsia="en-US"/>
        </w:rPr>
        <w:t>Probabilidad: 2 - Baja si la gestión financiera es adecuada.</w:t>
      </w:r>
    </w:p>
    <w:p w14:paraId="750A0F08" w14:textId="77777777" w:rsidR="004A3F8C" w:rsidRPr="004A3F8C" w:rsidRDefault="004A3F8C" w:rsidP="002B6054">
      <w:pPr>
        <w:spacing w:after="160" w:line="259" w:lineRule="auto"/>
        <w:jc w:val="both"/>
        <w:rPr>
          <w:rFonts w:asciiTheme="minorHAnsi" w:eastAsiaTheme="minorEastAsia" w:hAnsiTheme="minorHAnsi" w:cstheme="minorBidi"/>
          <w:szCs w:val="22"/>
          <w:lang w:eastAsia="en-US"/>
        </w:rPr>
      </w:pPr>
      <w:r w:rsidRPr="004A3F8C">
        <w:rPr>
          <w:rFonts w:asciiTheme="minorHAnsi" w:eastAsiaTheme="minorEastAsia" w:hAnsiTheme="minorHAnsi" w:cstheme="minorBidi"/>
          <w:szCs w:val="22"/>
          <w:lang w:eastAsia="en-US"/>
        </w:rPr>
        <w:t>Impacto: 5 - Muy alto, la falta de liquidez puede paralizar el proyecto.</w:t>
      </w:r>
    </w:p>
    <w:p w14:paraId="1DEF8F2F" w14:textId="77777777" w:rsidR="004A3F8C" w:rsidRDefault="004A3F8C" w:rsidP="0078497E">
      <w:pPr>
        <w:numPr>
          <w:ilvl w:val="0"/>
          <w:numId w:val="5"/>
        </w:numPr>
        <w:rPr>
          <w:rFonts w:asciiTheme="minorHAnsi" w:eastAsiaTheme="minorEastAsia" w:hAnsiTheme="minorHAnsi" w:cstheme="minorBidi"/>
          <w:b/>
          <w:bCs/>
          <w:szCs w:val="22"/>
          <w:lang w:eastAsia="en-US"/>
        </w:rPr>
      </w:pPr>
      <w:r w:rsidRPr="004A3F8C">
        <w:rPr>
          <w:rFonts w:asciiTheme="minorHAnsi" w:eastAsiaTheme="minorEastAsia" w:hAnsiTheme="minorHAnsi" w:cstheme="minorBidi"/>
          <w:b/>
          <w:bCs/>
          <w:szCs w:val="22"/>
          <w:lang w:eastAsia="en-US"/>
        </w:rPr>
        <w:t>Efectos de la Inflación en el Costo Total del Proyecto</w:t>
      </w:r>
    </w:p>
    <w:p w14:paraId="48DB6567" w14:textId="77777777" w:rsidR="00C61EB8" w:rsidRPr="004A3F8C" w:rsidRDefault="00C61EB8" w:rsidP="00C61EB8">
      <w:pPr>
        <w:ind w:left="720"/>
        <w:rPr>
          <w:rFonts w:asciiTheme="minorHAnsi" w:eastAsiaTheme="minorEastAsia" w:hAnsiTheme="minorHAnsi" w:cstheme="minorBidi"/>
          <w:b/>
          <w:bCs/>
          <w:szCs w:val="22"/>
          <w:lang w:eastAsia="en-US"/>
        </w:rPr>
      </w:pPr>
    </w:p>
    <w:p w14:paraId="0A54B97F" w14:textId="77777777" w:rsidR="004A3F8C" w:rsidRPr="004A3F8C" w:rsidRDefault="004A3F8C" w:rsidP="002B6054">
      <w:pPr>
        <w:spacing w:after="160" w:line="259" w:lineRule="auto"/>
        <w:jc w:val="both"/>
        <w:rPr>
          <w:rFonts w:asciiTheme="minorHAnsi" w:eastAsiaTheme="minorEastAsia" w:hAnsiTheme="minorHAnsi" w:cstheme="minorBidi"/>
          <w:szCs w:val="22"/>
          <w:lang w:eastAsia="en-US"/>
        </w:rPr>
      </w:pPr>
      <w:r w:rsidRPr="004A3F8C">
        <w:rPr>
          <w:rFonts w:asciiTheme="minorHAnsi" w:eastAsiaTheme="minorEastAsia" w:hAnsiTheme="minorHAnsi" w:cstheme="minorBidi"/>
          <w:szCs w:val="22"/>
          <w:lang w:eastAsia="en-US"/>
        </w:rPr>
        <w:t>Probabilidad: 3 - Moderada, especialmente en economías volátiles.</w:t>
      </w:r>
    </w:p>
    <w:p w14:paraId="6F5CF22F" w14:textId="77777777" w:rsidR="004A3F8C" w:rsidRPr="004A3F8C" w:rsidRDefault="004A3F8C" w:rsidP="002B6054">
      <w:pPr>
        <w:spacing w:after="160" w:line="259" w:lineRule="auto"/>
        <w:jc w:val="both"/>
        <w:rPr>
          <w:rFonts w:asciiTheme="minorHAnsi" w:eastAsiaTheme="minorEastAsia" w:hAnsiTheme="minorHAnsi" w:cstheme="minorBidi"/>
          <w:szCs w:val="22"/>
          <w:lang w:eastAsia="en-US"/>
        </w:rPr>
      </w:pPr>
      <w:r w:rsidRPr="004A3F8C">
        <w:rPr>
          <w:rFonts w:asciiTheme="minorHAnsi" w:eastAsiaTheme="minorEastAsia" w:hAnsiTheme="minorHAnsi" w:cstheme="minorBidi"/>
          <w:szCs w:val="22"/>
          <w:lang w:eastAsia="en-US"/>
        </w:rPr>
        <w:t>Impacto: 4 - Alto, puede incrementar los costos más de lo previsto.</w:t>
      </w:r>
    </w:p>
    <w:p w14:paraId="5BC3E5FD" w14:textId="77777777" w:rsidR="004A3F8C" w:rsidRDefault="004A3F8C" w:rsidP="0078497E">
      <w:pPr>
        <w:numPr>
          <w:ilvl w:val="0"/>
          <w:numId w:val="5"/>
        </w:numPr>
        <w:rPr>
          <w:rFonts w:asciiTheme="minorHAnsi" w:eastAsiaTheme="minorEastAsia" w:hAnsiTheme="minorHAnsi" w:cstheme="minorBidi"/>
          <w:b/>
          <w:bCs/>
          <w:szCs w:val="22"/>
          <w:lang w:eastAsia="en-US"/>
        </w:rPr>
      </w:pPr>
      <w:r w:rsidRPr="004A3F8C">
        <w:rPr>
          <w:rFonts w:asciiTheme="minorHAnsi" w:eastAsiaTheme="minorEastAsia" w:hAnsiTheme="minorHAnsi" w:cstheme="minorBidi"/>
          <w:b/>
          <w:bCs/>
          <w:szCs w:val="22"/>
          <w:lang w:eastAsia="en-US"/>
        </w:rPr>
        <w:t>Emergencia de Costos No Anticipados Relacionados con la Formación, Soporte Técnico Adicional, o Necesidades de Infraestructura</w:t>
      </w:r>
    </w:p>
    <w:p w14:paraId="2FD2C9FA" w14:textId="77777777" w:rsidR="00C61EB8" w:rsidRPr="004A3F8C" w:rsidRDefault="00C61EB8" w:rsidP="00C61EB8">
      <w:pPr>
        <w:ind w:left="720"/>
        <w:rPr>
          <w:rFonts w:asciiTheme="minorHAnsi" w:eastAsiaTheme="minorEastAsia" w:hAnsiTheme="minorHAnsi" w:cstheme="minorBidi"/>
          <w:b/>
          <w:bCs/>
          <w:szCs w:val="22"/>
          <w:lang w:eastAsia="en-US"/>
        </w:rPr>
      </w:pPr>
    </w:p>
    <w:p w14:paraId="055B10ED" w14:textId="77777777" w:rsidR="004A3F8C" w:rsidRPr="004A3F8C" w:rsidRDefault="004A3F8C" w:rsidP="002B6054">
      <w:pPr>
        <w:spacing w:after="160" w:line="259" w:lineRule="auto"/>
        <w:jc w:val="both"/>
        <w:rPr>
          <w:rFonts w:asciiTheme="minorHAnsi" w:eastAsiaTheme="minorEastAsia" w:hAnsiTheme="minorHAnsi" w:cstheme="minorBidi"/>
          <w:szCs w:val="22"/>
          <w:lang w:eastAsia="en-US"/>
        </w:rPr>
      </w:pPr>
      <w:r w:rsidRPr="004A3F8C">
        <w:rPr>
          <w:rFonts w:asciiTheme="minorHAnsi" w:eastAsiaTheme="minorEastAsia" w:hAnsiTheme="minorHAnsi" w:cstheme="minorBidi"/>
          <w:szCs w:val="22"/>
          <w:lang w:eastAsia="en-US"/>
        </w:rPr>
        <w:t>Probabilidad: 4 - Alta, a menudo se pasan por alto en la planificación inicial.</w:t>
      </w:r>
    </w:p>
    <w:p w14:paraId="11A50ACC" w14:textId="5A6FCAC1" w:rsidR="004A3F8C" w:rsidRPr="004A3F8C" w:rsidRDefault="004A3F8C" w:rsidP="002B6054">
      <w:pPr>
        <w:spacing w:after="160" w:line="259" w:lineRule="auto"/>
        <w:jc w:val="both"/>
        <w:rPr>
          <w:rFonts w:asciiTheme="minorHAnsi" w:eastAsiaTheme="minorEastAsia" w:hAnsiTheme="minorHAnsi" w:cstheme="minorBidi"/>
          <w:szCs w:val="22"/>
          <w:lang w:eastAsia="en-US"/>
        </w:rPr>
      </w:pPr>
      <w:r w:rsidRPr="004A3F8C">
        <w:rPr>
          <w:rFonts w:asciiTheme="minorHAnsi" w:eastAsiaTheme="minorEastAsia" w:hAnsiTheme="minorHAnsi" w:cstheme="minorBidi"/>
          <w:szCs w:val="22"/>
          <w:lang w:eastAsia="en-US"/>
        </w:rPr>
        <w:t xml:space="preserve">Impacto: 3 - Medio, aumenta los </w:t>
      </w:r>
      <w:r w:rsidR="00DE5F16" w:rsidRPr="004A3F8C">
        <w:rPr>
          <w:rFonts w:asciiTheme="minorHAnsi" w:eastAsiaTheme="minorEastAsia" w:hAnsiTheme="minorHAnsi" w:cstheme="minorBidi"/>
          <w:szCs w:val="22"/>
          <w:lang w:eastAsia="en-US"/>
        </w:rPr>
        <w:t>costos,</w:t>
      </w:r>
      <w:r w:rsidRPr="004A3F8C">
        <w:rPr>
          <w:rFonts w:asciiTheme="minorHAnsi" w:eastAsiaTheme="minorEastAsia" w:hAnsiTheme="minorHAnsi" w:cstheme="minorBidi"/>
          <w:szCs w:val="22"/>
          <w:lang w:eastAsia="en-US"/>
        </w:rPr>
        <w:t xml:space="preserve"> pero generalmente es manejable.</w:t>
      </w:r>
    </w:p>
    <w:p w14:paraId="039BFE84" w14:textId="77777777" w:rsidR="004A3F8C" w:rsidRDefault="004A3F8C" w:rsidP="0078497E">
      <w:pPr>
        <w:numPr>
          <w:ilvl w:val="0"/>
          <w:numId w:val="5"/>
        </w:numPr>
        <w:rPr>
          <w:rFonts w:asciiTheme="minorHAnsi" w:eastAsiaTheme="minorEastAsia" w:hAnsiTheme="minorHAnsi" w:cstheme="minorBidi"/>
          <w:b/>
          <w:bCs/>
          <w:szCs w:val="22"/>
          <w:lang w:eastAsia="en-US"/>
        </w:rPr>
      </w:pPr>
      <w:r w:rsidRPr="004A3F8C">
        <w:rPr>
          <w:rFonts w:asciiTheme="minorHAnsi" w:eastAsiaTheme="minorEastAsia" w:hAnsiTheme="minorHAnsi" w:cstheme="minorBidi"/>
          <w:b/>
          <w:bCs/>
          <w:szCs w:val="22"/>
          <w:lang w:eastAsia="en-US"/>
        </w:rPr>
        <w:lastRenderedPageBreak/>
        <w:t>Penalizaciones o Costos Adicionales por Incumplimientos o Cambios en los Acuerdos con Proveedores</w:t>
      </w:r>
    </w:p>
    <w:p w14:paraId="15BF0B3E" w14:textId="77777777" w:rsidR="00C61EB8" w:rsidRPr="004A3F8C" w:rsidRDefault="00C61EB8" w:rsidP="00C61EB8">
      <w:pPr>
        <w:ind w:left="720"/>
        <w:rPr>
          <w:rFonts w:asciiTheme="minorHAnsi" w:eastAsiaTheme="minorEastAsia" w:hAnsiTheme="minorHAnsi" w:cstheme="minorBidi"/>
          <w:b/>
          <w:bCs/>
          <w:szCs w:val="22"/>
          <w:lang w:eastAsia="en-US"/>
        </w:rPr>
      </w:pPr>
    </w:p>
    <w:p w14:paraId="127FCF98" w14:textId="77777777" w:rsidR="004A3F8C" w:rsidRPr="004A3F8C" w:rsidRDefault="004A3F8C" w:rsidP="002B6054">
      <w:pPr>
        <w:spacing w:after="160" w:line="259" w:lineRule="auto"/>
        <w:jc w:val="both"/>
        <w:rPr>
          <w:rFonts w:asciiTheme="minorHAnsi" w:eastAsiaTheme="minorEastAsia" w:hAnsiTheme="minorHAnsi" w:cstheme="minorBidi"/>
          <w:szCs w:val="22"/>
          <w:lang w:eastAsia="en-US"/>
        </w:rPr>
      </w:pPr>
      <w:r w:rsidRPr="004A3F8C">
        <w:rPr>
          <w:rFonts w:asciiTheme="minorHAnsi" w:eastAsiaTheme="minorEastAsia" w:hAnsiTheme="minorHAnsi" w:cstheme="minorBidi"/>
          <w:szCs w:val="22"/>
          <w:lang w:eastAsia="en-US"/>
        </w:rPr>
        <w:t>Probabilidad: 2 - Baja si se gestionan bien los contratos.</w:t>
      </w:r>
    </w:p>
    <w:p w14:paraId="4C4BB231" w14:textId="77777777" w:rsidR="004A3F8C" w:rsidRPr="004A3F8C" w:rsidRDefault="004A3F8C" w:rsidP="002B6054">
      <w:pPr>
        <w:spacing w:after="160" w:line="259" w:lineRule="auto"/>
        <w:jc w:val="both"/>
        <w:rPr>
          <w:rFonts w:asciiTheme="minorHAnsi" w:eastAsiaTheme="minorEastAsia" w:hAnsiTheme="minorHAnsi" w:cstheme="minorBidi"/>
          <w:szCs w:val="22"/>
          <w:lang w:eastAsia="en-US"/>
        </w:rPr>
      </w:pPr>
      <w:r w:rsidRPr="004A3F8C">
        <w:rPr>
          <w:rFonts w:asciiTheme="minorHAnsi" w:eastAsiaTheme="minorEastAsia" w:hAnsiTheme="minorHAnsi" w:cstheme="minorBidi"/>
          <w:szCs w:val="22"/>
          <w:lang w:eastAsia="en-US"/>
        </w:rPr>
        <w:t>Impacto: 4 - Alto, puede resultar en gastos imprevistos significativos.</w:t>
      </w:r>
    </w:p>
    <w:p w14:paraId="0EFFCF94" w14:textId="77777777" w:rsidR="004A3F8C" w:rsidRDefault="004A3F8C" w:rsidP="0078497E">
      <w:pPr>
        <w:numPr>
          <w:ilvl w:val="0"/>
          <w:numId w:val="5"/>
        </w:numPr>
        <w:rPr>
          <w:rFonts w:asciiTheme="minorHAnsi" w:eastAsiaTheme="minorEastAsia" w:hAnsiTheme="minorHAnsi" w:cstheme="minorBidi"/>
          <w:b/>
          <w:bCs/>
          <w:szCs w:val="22"/>
          <w:lang w:eastAsia="en-US"/>
        </w:rPr>
      </w:pPr>
      <w:r w:rsidRPr="004A3F8C">
        <w:rPr>
          <w:rFonts w:asciiTheme="minorHAnsi" w:eastAsiaTheme="minorEastAsia" w:hAnsiTheme="minorHAnsi" w:cstheme="minorBidi"/>
          <w:b/>
          <w:bCs/>
          <w:szCs w:val="22"/>
          <w:lang w:eastAsia="en-US"/>
        </w:rPr>
        <w:t>Gastos Imprevistos Relacionados con la Garantía, Mantenimiento y Soporte del Sistema una vez Esté Operativo</w:t>
      </w:r>
    </w:p>
    <w:p w14:paraId="0A8067CB" w14:textId="77777777" w:rsidR="00C61EB8" w:rsidRPr="004A3F8C" w:rsidRDefault="00C61EB8" w:rsidP="00C61EB8">
      <w:pPr>
        <w:ind w:left="720"/>
        <w:rPr>
          <w:rFonts w:asciiTheme="minorHAnsi" w:eastAsiaTheme="minorEastAsia" w:hAnsiTheme="minorHAnsi" w:cstheme="minorBidi"/>
          <w:b/>
          <w:bCs/>
          <w:szCs w:val="22"/>
          <w:lang w:eastAsia="en-US"/>
        </w:rPr>
      </w:pPr>
    </w:p>
    <w:p w14:paraId="06CB2913" w14:textId="77777777" w:rsidR="004A3F8C" w:rsidRPr="004A3F8C" w:rsidRDefault="004A3F8C" w:rsidP="002B6054">
      <w:pPr>
        <w:spacing w:after="160" w:line="259" w:lineRule="auto"/>
        <w:jc w:val="both"/>
        <w:rPr>
          <w:rFonts w:asciiTheme="minorHAnsi" w:eastAsiaTheme="minorEastAsia" w:hAnsiTheme="minorHAnsi" w:cstheme="minorBidi"/>
          <w:szCs w:val="22"/>
          <w:lang w:eastAsia="en-US"/>
        </w:rPr>
      </w:pPr>
      <w:r w:rsidRPr="004A3F8C">
        <w:rPr>
          <w:rFonts w:asciiTheme="minorHAnsi" w:eastAsiaTheme="minorEastAsia" w:hAnsiTheme="minorHAnsi" w:cstheme="minorBidi"/>
          <w:szCs w:val="22"/>
          <w:lang w:eastAsia="en-US"/>
        </w:rPr>
        <w:t>Probabilidad: 3 - Moderada, común en proyectos a gran escala.</w:t>
      </w:r>
    </w:p>
    <w:p w14:paraId="5176CF47" w14:textId="636332F7" w:rsidR="00A47CFB" w:rsidRDefault="004A3F8C" w:rsidP="002B6054">
      <w:pPr>
        <w:spacing w:after="160" w:line="259" w:lineRule="auto"/>
        <w:jc w:val="both"/>
        <w:rPr>
          <w:rFonts w:asciiTheme="minorHAnsi" w:eastAsiaTheme="minorEastAsia" w:hAnsiTheme="minorHAnsi" w:cstheme="minorBidi"/>
          <w:szCs w:val="22"/>
          <w:lang w:eastAsia="en-US"/>
        </w:rPr>
      </w:pPr>
      <w:r w:rsidRPr="004A3F8C">
        <w:rPr>
          <w:rFonts w:asciiTheme="minorHAnsi" w:eastAsiaTheme="minorEastAsia" w:hAnsiTheme="minorHAnsi" w:cstheme="minorBidi"/>
          <w:szCs w:val="22"/>
          <w:lang w:eastAsia="en-US"/>
        </w:rPr>
        <w:t>Impacto: 3 - Medio, necesario para la operatividad a largo plazo.</w:t>
      </w:r>
    </w:p>
    <w:p w14:paraId="12807527" w14:textId="77777777" w:rsidR="002B6054" w:rsidRPr="002B6054" w:rsidRDefault="002B6054" w:rsidP="002B6054">
      <w:pPr>
        <w:spacing w:after="160" w:line="259" w:lineRule="auto"/>
        <w:jc w:val="both"/>
        <w:rPr>
          <w:rFonts w:asciiTheme="minorHAnsi" w:eastAsiaTheme="minorEastAsia" w:hAnsiTheme="minorHAnsi" w:cstheme="minorBidi"/>
          <w:szCs w:val="22"/>
          <w:lang w:eastAsia="en-US"/>
        </w:rPr>
      </w:pPr>
    </w:p>
    <w:p w14:paraId="12806C88" w14:textId="0B88FC81" w:rsidR="002A143F" w:rsidRDefault="00A47CFB" w:rsidP="002B6054">
      <w:pPr>
        <w:spacing w:after="160" w:line="259" w:lineRule="auto"/>
        <w:jc w:val="both"/>
        <w:rPr>
          <w:rFonts w:asciiTheme="minorHAnsi" w:eastAsiaTheme="minorEastAsia" w:hAnsiTheme="minorHAnsi" w:cstheme="minorBidi"/>
          <w:szCs w:val="22"/>
          <w:lang w:eastAsia="en-US"/>
        </w:rPr>
      </w:pPr>
      <w:r w:rsidRPr="002B6054">
        <w:rPr>
          <w:rFonts w:asciiTheme="minorHAnsi" w:eastAsiaTheme="minorEastAsia" w:hAnsiTheme="minorHAnsi" w:cstheme="minorBidi"/>
          <w:szCs w:val="22"/>
          <w:lang w:eastAsia="en-US"/>
        </w:rPr>
        <w:t>Los riesgos con las calificaciones más altas, como "Sobrecostos debido a cambios en el alcance del proyecto" y "Dificultades para mantener la liquidez necesaria", deben ser priorizados para su mitigación. Estos riesgos representan las mayores amenazas financieras para el proyecto y requieren una gestión proactiva y estrategias efectivas de mitigación financiera.</w:t>
      </w:r>
    </w:p>
    <w:p w14:paraId="0EF695A1" w14:textId="77777777" w:rsidR="002A143F" w:rsidRDefault="002A143F" w:rsidP="002A143F">
      <w:pPr>
        <w:pStyle w:val="Ttulo3"/>
      </w:pPr>
      <w:bookmarkStart w:id="13" w:name="_Toc153557533"/>
      <w:r>
        <w:t>Riesgos de Gestión de Proyectos</w:t>
      </w:r>
      <w:bookmarkEnd w:id="13"/>
    </w:p>
    <w:p w14:paraId="46F247E8" w14:textId="77777777" w:rsidR="00B36A5D" w:rsidRDefault="00B36A5D" w:rsidP="0078497E">
      <w:pPr>
        <w:numPr>
          <w:ilvl w:val="0"/>
          <w:numId w:val="6"/>
        </w:numPr>
        <w:rPr>
          <w:rFonts w:asciiTheme="minorHAnsi" w:eastAsiaTheme="minorEastAsia" w:hAnsiTheme="minorHAnsi" w:cstheme="minorBidi"/>
          <w:b/>
          <w:bCs/>
          <w:szCs w:val="22"/>
          <w:lang w:eastAsia="en-US"/>
        </w:rPr>
      </w:pPr>
      <w:r w:rsidRPr="00B36A5D">
        <w:rPr>
          <w:rFonts w:asciiTheme="minorHAnsi" w:eastAsiaTheme="minorEastAsia" w:hAnsiTheme="minorHAnsi" w:cstheme="minorBidi"/>
          <w:b/>
          <w:bCs/>
          <w:szCs w:val="22"/>
          <w:lang w:eastAsia="en-US"/>
        </w:rPr>
        <w:t>Falta de Claridad en los Objetivos y Expectativas del Proyecto</w:t>
      </w:r>
    </w:p>
    <w:p w14:paraId="5E85A450" w14:textId="77777777" w:rsidR="005A06D9" w:rsidRPr="00B36A5D" w:rsidRDefault="005A06D9" w:rsidP="005A06D9">
      <w:pPr>
        <w:ind w:left="720"/>
        <w:rPr>
          <w:rFonts w:asciiTheme="minorHAnsi" w:eastAsiaTheme="minorEastAsia" w:hAnsiTheme="minorHAnsi" w:cstheme="minorBidi"/>
          <w:b/>
          <w:bCs/>
          <w:szCs w:val="22"/>
          <w:lang w:eastAsia="en-US"/>
        </w:rPr>
      </w:pPr>
    </w:p>
    <w:p w14:paraId="57BD69CB" w14:textId="77777777" w:rsidR="00B36A5D" w:rsidRPr="00B36A5D" w:rsidRDefault="00B36A5D" w:rsidP="007A5930">
      <w:pPr>
        <w:spacing w:after="160" w:line="259" w:lineRule="auto"/>
        <w:jc w:val="both"/>
        <w:rPr>
          <w:rFonts w:asciiTheme="minorHAnsi" w:eastAsiaTheme="minorEastAsia" w:hAnsiTheme="minorHAnsi" w:cstheme="minorBidi"/>
          <w:szCs w:val="22"/>
          <w:lang w:eastAsia="en-US"/>
        </w:rPr>
      </w:pPr>
      <w:r w:rsidRPr="00B36A5D">
        <w:rPr>
          <w:rFonts w:asciiTheme="minorHAnsi" w:eastAsiaTheme="minorEastAsia" w:hAnsiTheme="minorHAnsi" w:cstheme="minorBidi"/>
          <w:szCs w:val="22"/>
          <w:lang w:eastAsia="en-US"/>
        </w:rPr>
        <w:t>Probabilidad: 4 - Alta, común en proyectos complejos.</w:t>
      </w:r>
    </w:p>
    <w:p w14:paraId="18907AC6" w14:textId="77777777" w:rsidR="00B36A5D" w:rsidRPr="00B36A5D" w:rsidRDefault="00B36A5D" w:rsidP="007A5930">
      <w:pPr>
        <w:spacing w:after="160" w:line="259" w:lineRule="auto"/>
        <w:jc w:val="both"/>
        <w:rPr>
          <w:rFonts w:asciiTheme="minorHAnsi" w:eastAsiaTheme="minorEastAsia" w:hAnsiTheme="minorHAnsi" w:cstheme="minorBidi"/>
          <w:szCs w:val="22"/>
          <w:lang w:eastAsia="en-US"/>
        </w:rPr>
      </w:pPr>
      <w:r w:rsidRPr="00B36A5D">
        <w:rPr>
          <w:rFonts w:asciiTheme="minorHAnsi" w:eastAsiaTheme="minorEastAsia" w:hAnsiTheme="minorHAnsi" w:cstheme="minorBidi"/>
          <w:szCs w:val="22"/>
          <w:lang w:eastAsia="en-US"/>
        </w:rPr>
        <w:t>Impacto: 5 - Muy alto, puede llevar a una desviación significativa del proyecto.</w:t>
      </w:r>
    </w:p>
    <w:p w14:paraId="79C2B23A" w14:textId="77777777" w:rsidR="00B36A5D" w:rsidRDefault="00B36A5D" w:rsidP="0078497E">
      <w:pPr>
        <w:numPr>
          <w:ilvl w:val="0"/>
          <w:numId w:val="6"/>
        </w:numPr>
        <w:rPr>
          <w:rFonts w:asciiTheme="minorHAnsi" w:eastAsiaTheme="minorEastAsia" w:hAnsiTheme="minorHAnsi" w:cstheme="minorBidi"/>
          <w:b/>
          <w:bCs/>
          <w:szCs w:val="22"/>
          <w:lang w:eastAsia="en-US"/>
        </w:rPr>
      </w:pPr>
      <w:r w:rsidRPr="00B36A5D">
        <w:rPr>
          <w:rFonts w:asciiTheme="minorHAnsi" w:eastAsiaTheme="minorEastAsia" w:hAnsiTheme="minorHAnsi" w:cstheme="minorBidi"/>
          <w:b/>
          <w:bCs/>
          <w:szCs w:val="22"/>
          <w:lang w:eastAsia="en-US"/>
        </w:rPr>
        <w:t>Comunicación Deficiente entre los Equipos de Trabajo y los Stakeholders</w:t>
      </w:r>
    </w:p>
    <w:p w14:paraId="6017B04B" w14:textId="77777777" w:rsidR="005A06D9" w:rsidRPr="00B36A5D" w:rsidRDefault="005A06D9" w:rsidP="005A06D9">
      <w:pPr>
        <w:ind w:left="720"/>
        <w:rPr>
          <w:rFonts w:asciiTheme="minorHAnsi" w:eastAsiaTheme="minorEastAsia" w:hAnsiTheme="minorHAnsi" w:cstheme="minorBidi"/>
          <w:b/>
          <w:bCs/>
          <w:szCs w:val="22"/>
          <w:lang w:eastAsia="en-US"/>
        </w:rPr>
      </w:pPr>
    </w:p>
    <w:p w14:paraId="3D3C5308" w14:textId="77777777" w:rsidR="00B36A5D" w:rsidRPr="00B36A5D" w:rsidRDefault="00B36A5D" w:rsidP="007A5930">
      <w:pPr>
        <w:spacing w:after="160" w:line="259" w:lineRule="auto"/>
        <w:jc w:val="both"/>
        <w:rPr>
          <w:rFonts w:asciiTheme="minorHAnsi" w:eastAsiaTheme="minorEastAsia" w:hAnsiTheme="minorHAnsi" w:cstheme="minorBidi"/>
          <w:szCs w:val="22"/>
          <w:lang w:eastAsia="en-US"/>
        </w:rPr>
      </w:pPr>
      <w:r w:rsidRPr="00B36A5D">
        <w:rPr>
          <w:rFonts w:asciiTheme="minorHAnsi" w:eastAsiaTheme="minorEastAsia" w:hAnsiTheme="minorHAnsi" w:cstheme="minorBidi"/>
          <w:szCs w:val="22"/>
          <w:lang w:eastAsia="en-US"/>
        </w:rPr>
        <w:t>Probabilidad: 3 - Moderada, depende de las prácticas de comunicación establecidas.</w:t>
      </w:r>
    </w:p>
    <w:p w14:paraId="4E4A2C67" w14:textId="77777777" w:rsidR="00B36A5D" w:rsidRPr="00B36A5D" w:rsidRDefault="00B36A5D" w:rsidP="007A5930">
      <w:pPr>
        <w:spacing w:after="160" w:line="259" w:lineRule="auto"/>
        <w:jc w:val="both"/>
        <w:rPr>
          <w:rFonts w:asciiTheme="minorHAnsi" w:eastAsiaTheme="minorEastAsia" w:hAnsiTheme="minorHAnsi" w:cstheme="minorBidi"/>
          <w:szCs w:val="22"/>
          <w:lang w:eastAsia="en-US"/>
        </w:rPr>
      </w:pPr>
      <w:r w:rsidRPr="00B36A5D">
        <w:rPr>
          <w:rFonts w:asciiTheme="minorHAnsi" w:eastAsiaTheme="minorEastAsia" w:hAnsiTheme="minorHAnsi" w:cstheme="minorBidi"/>
          <w:szCs w:val="22"/>
          <w:lang w:eastAsia="en-US"/>
        </w:rPr>
        <w:t>Impacto: 4 - Alto, esencial para la alineación y el éxito del proyecto.</w:t>
      </w:r>
    </w:p>
    <w:p w14:paraId="0E9644BC" w14:textId="77777777" w:rsidR="00B36A5D" w:rsidRDefault="00B36A5D" w:rsidP="0078497E">
      <w:pPr>
        <w:numPr>
          <w:ilvl w:val="0"/>
          <w:numId w:val="6"/>
        </w:numPr>
        <w:rPr>
          <w:rFonts w:asciiTheme="minorHAnsi" w:eastAsiaTheme="minorEastAsia" w:hAnsiTheme="minorHAnsi" w:cstheme="minorBidi"/>
          <w:b/>
          <w:bCs/>
          <w:szCs w:val="22"/>
          <w:lang w:eastAsia="en-US"/>
        </w:rPr>
      </w:pPr>
      <w:r w:rsidRPr="00B36A5D">
        <w:rPr>
          <w:rFonts w:asciiTheme="minorHAnsi" w:eastAsiaTheme="minorEastAsia" w:hAnsiTheme="minorHAnsi" w:cstheme="minorBidi"/>
          <w:b/>
          <w:bCs/>
          <w:szCs w:val="22"/>
          <w:lang w:eastAsia="en-US"/>
        </w:rPr>
        <w:t>Cambios en el Liderazgo o en la Estructura del Equipo de Proyecto</w:t>
      </w:r>
    </w:p>
    <w:p w14:paraId="4B04EC24" w14:textId="417A2DED" w:rsidR="005A06D9" w:rsidRPr="00B36A5D" w:rsidRDefault="005A06D9" w:rsidP="005A06D9">
      <w:pPr>
        <w:ind w:left="720"/>
        <w:rPr>
          <w:rFonts w:asciiTheme="minorHAnsi" w:eastAsiaTheme="minorEastAsia" w:hAnsiTheme="minorHAnsi" w:cstheme="minorBidi"/>
          <w:b/>
          <w:bCs/>
          <w:szCs w:val="22"/>
          <w:lang w:eastAsia="en-US"/>
        </w:rPr>
      </w:pPr>
    </w:p>
    <w:p w14:paraId="35D7A78E" w14:textId="77777777" w:rsidR="00B36A5D" w:rsidRPr="00B36A5D" w:rsidRDefault="00B36A5D" w:rsidP="007A5930">
      <w:pPr>
        <w:spacing w:after="160" w:line="259" w:lineRule="auto"/>
        <w:jc w:val="both"/>
        <w:rPr>
          <w:rFonts w:asciiTheme="minorHAnsi" w:eastAsiaTheme="minorEastAsia" w:hAnsiTheme="minorHAnsi" w:cstheme="minorBidi"/>
          <w:szCs w:val="22"/>
          <w:lang w:eastAsia="en-US"/>
        </w:rPr>
      </w:pPr>
      <w:r w:rsidRPr="00B36A5D">
        <w:rPr>
          <w:rFonts w:asciiTheme="minorHAnsi" w:eastAsiaTheme="minorEastAsia" w:hAnsiTheme="minorHAnsi" w:cstheme="minorBidi"/>
          <w:szCs w:val="22"/>
          <w:lang w:eastAsia="en-US"/>
        </w:rPr>
        <w:t>Probabilidad: 2 - Baja si hay estabilidad en la gestión.</w:t>
      </w:r>
    </w:p>
    <w:p w14:paraId="2D43C276" w14:textId="77777777" w:rsidR="00B36A5D" w:rsidRPr="00B36A5D" w:rsidRDefault="00B36A5D" w:rsidP="007A5930">
      <w:pPr>
        <w:spacing w:after="160" w:line="259" w:lineRule="auto"/>
        <w:jc w:val="both"/>
        <w:rPr>
          <w:rFonts w:asciiTheme="minorHAnsi" w:eastAsiaTheme="minorEastAsia" w:hAnsiTheme="minorHAnsi" w:cstheme="minorBidi"/>
          <w:szCs w:val="22"/>
          <w:lang w:eastAsia="en-US"/>
        </w:rPr>
      </w:pPr>
      <w:r w:rsidRPr="00B36A5D">
        <w:rPr>
          <w:rFonts w:asciiTheme="minorHAnsi" w:eastAsiaTheme="minorEastAsia" w:hAnsiTheme="minorHAnsi" w:cstheme="minorBidi"/>
          <w:szCs w:val="22"/>
          <w:lang w:eastAsia="en-US"/>
        </w:rPr>
        <w:t>Impacto: 4 - Alto, puede desestabilizar el proyecto y afectar la moral.</w:t>
      </w:r>
    </w:p>
    <w:p w14:paraId="1B87F479" w14:textId="77777777" w:rsidR="00B36A5D" w:rsidRDefault="00B36A5D" w:rsidP="0078497E">
      <w:pPr>
        <w:numPr>
          <w:ilvl w:val="0"/>
          <w:numId w:val="6"/>
        </w:numPr>
        <w:rPr>
          <w:rFonts w:asciiTheme="minorHAnsi" w:eastAsiaTheme="minorEastAsia" w:hAnsiTheme="minorHAnsi" w:cstheme="minorBidi"/>
          <w:b/>
          <w:bCs/>
          <w:szCs w:val="22"/>
          <w:lang w:eastAsia="en-US"/>
        </w:rPr>
      </w:pPr>
      <w:r w:rsidRPr="00B36A5D">
        <w:rPr>
          <w:rFonts w:asciiTheme="minorHAnsi" w:eastAsiaTheme="minorEastAsia" w:hAnsiTheme="minorHAnsi" w:cstheme="minorBidi"/>
          <w:b/>
          <w:bCs/>
          <w:szCs w:val="22"/>
          <w:lang w:eastAsia="en-US"/>
        </w:rPr>
        <w:t>Desalineación entre los Diferentes Departamentos y sus Necesidades</w:t>
      </w:r>
    </w:p>
    <w:p w14:paraId="56D3FC96" w14:textId="77777777" w:rsidR="005A06D9" w:rsidRPr="00B36A5D" w:rsidRDefault="005A06D9" w:rsidP="005A06D9">
      <w:pPr>
        <w:ind w:left="720"/>
        <w:rPr>
          <w:rFonts w:asciiTheme="minorHAnsi" w:eastAsiaTheme="minorEastAsia" w:hAnsiTheme="minorHAnsi" w:cstheme="minorBidi"/>
          <w:b/>
          <w:bCs/>
          <w:szCs w:val="22"/>
          <w:lang w:eastAsia="en-US"/>
        </w:rPr>
      </w:pPr>
    </w:p>
    <w:p w14:paraId="49BA83FF" w14:textId="77777777" w:rsidR="00B36A5D" w:rsidRPr="00B36A5D" w:rsidRDefault="00B36A5D" w:rsidP="007A5930">
      <w:pPr>
        <w:spacing w:after="160" w:line="259" w:lineRule="auto"/>
        <w:jc w:val="both"/>
        <w:rPr>
          <w:rFonts w:asciiTheme="minorHAnsi" w:eastAsiaTheme="minorEastAsia" w:hAnsiTheme="minorHAnsi" w:cstheme="minorBidi"/>
          <w:szCs w:val="22"/>
          <w:lang w:eastAsia="en-US"/>
        </w:rPr>
      </w:pPr>
      <w:r w:rsidRPr="00B36A5D">
        <w:rPr>
          <w:rFonts w:asciiTheme="minorHAnsi" w:eastAsiaTheme="minorEastAsia" w:hAnsiTheme="minorHAnsi" w:cstheme="minorBidi"/>
          <w:szCs w:val="22"/>
          <w:lang w:eastAsia="en-US"/>
        </w:rPr>
        <w:t>Probabilidad: 3 - Moderada, especialmente en organizaciones grandes.</w:t>
      </w:r>
    </w:p>
    <w:p w14:paraId="1366B6C4" w14:textId="77777777" w:rsidR="00B36A5D" w:rsidRPr="00B36A5D" w:rsidRDefault="00B36A5D" w:rsidP="007A5930">
      <w:pPr>
        <w:spacing w:after="160" w:line="259" w:lineRule="auto"/>
        <w:jc w:val="both"/>
        <w:rPr>
          <w:rFonts w:asciiTheme="minorHAnsi" w:eastAsiaTheme="minorEastAsia" w:hAnsiTheme="minorHAnsi" w:cstheme="minorBidi"/>
          <w:szCs w:val="22"/>
          <w:lang w:eastAsia="en-US"/>
        </w:rPr>
      </w:pPr>
      <w:r w:rsidRPr="00B36A5D">
        <w:rPr>
          <w:rFonts w:asciiTheme="minorHAnsi" w:eastAsiaTheme="minorEastAsia" w:hAnsiTheme="minorHAnsi" w:cstheme="minorBidi"/>
          <w:szCs w:val="22"/>
          <w:lang w:eastAsia="en-US"/>
        </w:rPr>
        <w:t>Impacto: 3 - Medio, puede afectar la eficiencia y la efectividad.</w:t>
      </w:r>
    </w:p>
    <w:p w14:paraId="667E2A9C" w14:textId="77777777" w:rsidR="00B36A5D" w:rsidRDefault="00B36A5D" w:rsidP="0078497E">
      <w:pPr>
        <w:numPr>
          <w:ilvl w:val="0"/>
          <w:numId w:val="6"/>
        </w:numPr>
        <w:rPr>
          <w:rFonts w:asciiTheme="minorHAnsi" w:eastAsiaTheme="minorEastAsia" w:hAnsiTheme="minorHAnsi" w:cstheme="minorBidi"/>
          <w:b/>
          <w:bCs/>
          <w:szCs w:val="22"/>
          <w:lang w:eastAsia="en-US"/>
        </w:rPr>
      </w:pPr>
      <w:r w:rsidRPr="00B36A5D">
        <w:rPr>
          <w:rFonts w:asciiTheme="minorHAnsi" w:eastAsiaTheme="minorEastAsia" w:hAnsiTheme="minorHAnsi" w:cstheme="minorBidi"/>
          <w:b/>
          <w:bCs/>
          <w:szCs w:val="22"/>
          <w:lang w:eastAsia="en-US"/>
        </w:rPr>
        <w:t>Falta de Involucramiento o Compromiso de Partes Interesadas Clave</w:t>
      </w:r>
    </w:p>
    <w:p w14:paraId="6717AC39" w14:textId="77777777" w:rsidR="005A06D9" w:rsidRPr="00B36A5D" w:rsidRDefault="005A06D9" w:rsidP="005A06D9">
      <w:pPr>
        <w:ind w:left="720"/>
        <w:rPr>
          <w:rFonts w:asciiTheme="minorHAnsi" w:eastAsiaTheme="minorEastAsia" w:hAnsiTheme="minorHAnsi" w:cstheme="minorBidi"/>
          <w:b/>
          <w:bCs/>
          <w:szCs w:val="22"/>
          <w:lang w:eastAsia="en-US"/>
        </w:rPr>
      </w:pPr>
    </w:p>
    <w:p w14:paraId="11357F5D" w14:textId="77777777" w:rsidR="00B36A5D" w:rsidRPr="00B36A5D" w:rsidRDefault="00B36A5D" w:rsidP="007A5930">
      <w:pPr>
        <w:spacing w:after="160" w:line="259" w:lineRule="auto"/>
        <w:jc w:val="both"/>
        <w:rPr>
          <w:rFonts w:asciiTheme="minorHAnsi" w:eastAsiaTheme="minorEastAsia" w:hAnsiTheme="minorHAnsi" w:cstheme="minorBidi"/>
          <w:szCs w:val="22"/>
          <w:lang w:eastAsia="en-US"/>
        </w:rPr>
      </w:pPr>
      <w:r w:rsidRPr="00B36A5D">
        <w:rPr>
          <w:rFonts w:asciiTheme="minorHAnsi" w:eastAsiaTheme="minorEastAsia" w:hAnsiTheme="minorHAnsi" w:cstheme="minorBidi"/>
          <w:szCs w:val="22"/>
          <w:lang w:eastAsia="en-US"/>
        </w:rPr>
        <w:t>Probabilidad: 3 - Moderada, depende de la cultura organizacional.</w:t>
      </w:r>
    </w:p>
    <w:p w14:paraId="4C63BA59" w14:textId="77777777" w:rsidR="00B36A5D" w:rsidRPr="00B36A5D" w:rsidRDefault="00B36A5D" w:rsidP="007A5930">
      <w:pPr>
        <w:spacing w:after="160" w:line="259" w:lineRule="auto"/>
        <w:jc w:val="both"/>
        <w:rPr>
          <w:rFonts w:asciiTheme="minorHAnsi" w:eastAsiaTheme="minorEastAsia" w:hAnsiTheme="minorHAnsi" w:cstheme="minorBidi"/>
          <w:szCs w:val="22"/>
          <w:lang w:eastAsia="en-US"/>
        </w:rPr>
      </w:pPr>
      <w:r w:rsidRPr="00B36A5D">
        <w:rPr>
          <w:rFonts w:asciiTheme="minorHAnsi" w:eastAsiaTheme="minorEastAsia" w:hAnsiTheme="minorHAnsi" w:cstheme="minorBidi"/>
          <w:szCs w:val="22"/>
          <w:lang w:eastAsia="en-US"/>
        </w:rPr>
        <w:lastRenderedPageBreak/>
        <w:t>Impacto: 4 - Alto, esencial para obtener apoyo y recursos.</w:t>
      </w:r>
    </w:p>
    <w:p w14:paraId="28F0BE94" w14:textId="77777777" w:rsidR="00B36A5D" w:rsidRDefault="00B36A5D" w:rsidP="0078497E">
      <w:pPr>
        <w:numPr>
          <w:ilvl w:val="0"/>
          <w:numId w:val="6"/>
        </w:numPr>
        <w:rPr>
          <w:rFonts w:asciiTheme="minorHAnsi" w:eastAsiaTheme="minorEastAsia" w:hAnsiTheme="minorHAnsi" w:cstheme="minorBidi"/>
          <w:b/>
          <w:bCs/>
          <w:szCs w:val="22"/>
          <w:lang w:eastAsia="en-US"/>
        </w:rPr>
      </w:pPr>
      <w:r w:rsidRPr="00B36A5D">
        <w:rPr>
          <w:rFonts w:asciiTheme="minorHAnsi" w:eastAsiaTheme="minorEastAsia" w:hAnsiTheme="minorHAnsi" w:cstheme="minorBidi"/>
          <w:b/>
          <w:bCs/>
          <w:szCs w:val="22"/>
          <w:lang w:eastAsia="en-US"/>
        </w:rPr>
        <w:t>Errores en la Planificación y en las Estimaciones de Tiempo y Recursos</w:t>
      </w:r>
    </w:p>
    <w:p w14:paraId="5EA1A8E9" w14:textId="77777777" w:rsidR="005A06D9" w:rsidRPr="00B36A5D" w:rsidRDefault="005A06D9" w:rsidP="005A06D9">
      <w:pPr>
        <w:ind w:left="720"/>
        <w:rPr>
          <w:rFonts w:asciiTheme="minorHAnsi" w:eastAsiaTheme="minorEastAsia" w:hAnsiTheme="minorHAnsi" w:cstheme="minorBidi"/>
          <w:b/>
          <w:bCs/>
          <w:szCs w:val="22"/>
          <w:lang w:eastAsia="en-US"/>
        </w:rPr>
      </w:pPr>
    </w:p>
    <w:p w14:paraId="36CBE9DD" w14:textId="77777777" w:rsidR="00B36A5D" w:rsidRPr="00B36A5D" w:rsidRDefault="00B36A5D" w:rsidP="007A5930">
      <w:pPr>
        <w:spacing w:after="160" w:line="259" w:lineRule="auto"/>
        <w:jc w:val="both"/>
        <w:rPr>
          <w:rFonts w:asciiTheme="minorHAnsi" w:eastAsiaTheme="minorEastAsia" w:hAnsiTheme="minorHAnsi" w:cstheme="minorBidi"/>
          <w:szCs w:val="22"/>
          <w:lang w:eastAsia="en-US"/>
        </w:rPr>
      </w:pPr>
      <w:r w:rsidRPr="00B36A5D">
        <w:rPr>
          <w:rFonts w:asciiTheme="minorHAnsi" w:eastAsiaTheme="minorEastAsia" w:hAnsiTheme="minorHAnsi" w:cstheme="minorBidi"/>
          <w:szCs w:val="22"/>
          <w:lang w:eastAsia="en-US"/>
        </w:rPr>
        <w:t>Probabilidad: 4 - Alta, un desafío común en la gestión de proyectos.</w:t>
      </w:r>
    </w:p>
    <w:p w14:paraId="47D7A2AB" w14:textId="77777777" w:rsidR="00B36A5D" w:rsidRPr="00B36A5D" w:rsidRDefault="00B36A5D" w:rsidP="007A5930">
      <w:pPr>
        <w:spacing w:after="160" w:line="259" w:lineRule="auto"/>
        <w:jc w:val="both"/>
        <w:rPr>
          <w:rFonts w:asciiTheme="minorHAnsi" w:eastAsiaTheme="minorEastAsia" w:hAnsiTheme="minorHAnsi" w:cstheme="minorBidi"/>
          <w:szCs w:val="22"/>
          <w:lang w:eastAsia="en-US"/>
        </w:rPr>
      </w:pPr>
      <w:r w:rsidRPr="00B36A5D">
        <w:rPr>
          <w:rFonts w:asciiTheme="minorHAnsi" w:eastAsiaTheme="minorEastAsia" w:hAnsiTheme="minorHAnsi" w:cstheme="minorBidi"/>
          <w:szCs w:val="22"/>
          <w:lang w:eastAsia="en-US"/>
        </w:rPr>
        <w:t>Impacto: 5 - Muy alto, puede resultar en retrasos significativos y sobrecostos.</w:t>
      </w:r>
    </w:p>
    <w:p w14:paraId="36885CBA" w14:textId="77777777" w:rsidR="00B36A5D" w:rsidRDefault="00B36A5D" w:rsidP="0078497E">
      <w:pPr>
        <w:numPr>
          <w:ilvl w:val="0"/>
          <w:numId w:val="6"/>
        </w:numPr>
        <w:rPr>
          <w:rFonts w:asciiTheme="minorHAnsi" w:eastAsiaTheme="minorEastAsia" w:hAnsiTheme="minorHAnsi" w:cstheme="minorBidi"/>
          <w:b/>
          <w:bCs/>
          <w:szCs w:val="22"/>
          <w:lang w:eastAsia="en-US"/>
        </w:rPr>
      </w:pPr>
      <w:r w:rsidRPr="00B36A5D">
        <w:rPr>
          <w:rFonts w:asciiTheme="minorHAnsi" w:eastAsiaTheme="minorEastAsia" w:hAnsiTheme="minorHAnsi" w:cstheme="minorBidi"/>
          <w:b/>
          <w:bCs/>
          <w:szCs w:val="22"/>
          <w:lang w:eastAsia="en-US"/>
        </w:rPr>
        <w:t>Modificaciones Constantes en los Requisitos o en el Alcance del Proyecto</w:t>
      </w:r>
    </w:p>
    <w:p w14:paraId="1069C404" w14:textId="77777777" w:rsidR="005A06D9" w:rsidRPr="00B36A5D" w:rsidRDefault="005A06D9" w:rsidP="005A06D9">
      <w:pPr>
        <w:ind w:left="720"/>
        <w:rPr>
          <w:rFonts w:asciiTheme="minorHAnsi" w:eastAsiaTheme="minorEastAsia" w:hAnsiTheme="minorHAnsi" w:cstheme="minorBidi"/>
          <w:b/>
          <w:bCs/>
          <w:szCs w:val="22"/>
          <w:lang w:eastAsia="en-US"/>
        </w:rPr>
      </w:pPr>
    </w:p>
    <w:p w14:paraId="285A26E9" w14:textId="77777777" w:rsidR="00B36A5D" w:rsidRPr="00B36A5D" w:rsidRDefault="00B36A5D" w:rsidP="007A5930">
      <w:pPr>
        <w:spacing w:after="160" w:line="259" w:lineRule="auto"/>
        <w:jc w:val="both"/>
        <w:rPr>
          <w:rFonts w:asciiTheme="minorHAnsi" w:eastAsiaTheme="minorEastAsia" w:hAnsiTheme="minorHAnsi" w:cstheme="minorBidi"/>
          <w:szCs w:val="22"/>
          <w:lang w:eastAsia="en-US"/>
        </w:rPr>
      </w:pPr>
      <w:r w:rsidRPr="00B36A5D">
        <w:rPr>
          <w:rFonts w:asciiTheme="minorHAnsi" w:eastAsiaTheme="minorEastAsia" w:hAnsiTheme="minorHAnsi" w:cstheme="minorBidi"/>
          <w:szCs w:val="22"/>
          <w:lang w:eastAsia="en-US"/>
        </w:rPr>
        <w:t>Probabilidad: 4 - Alta, especialmente en proyectos dinámicos.</w:t>
      </w:r>
    </w:p>
    <w:p w14:paraId="25937C3B" w14:textId="77777777" w:rsidR="00B36A5D" w:rsidRPr="00B36A5D" w:rsidRDefault="00B36A5D" w:rsidP="007A5930">
      <w:pPr>
        <w:spacing w:after="160" w:line="259" w:lineRule="auto"/>
        <w:jc w:val="both"/>
        <w:rPr>
          <w:rFonts w:asciiTheme="minorHAnsi" w:eastAsiaTheme="minorEastAsia" w:hAnsiTheme="minorHAnsi" w:cstheme="minorBidi"/>
          <w:szCs w:val="22"/>
          <w:lang w:eastAsia="en-US"/>
        </w:rPr>
      </w:pPr>
      <w:r w:rsidRPr="00B36A5D">
        <w:rPr>
          <w:rFonts w:asciiTheme="minorHAnsi" w:eastAsiaTheme="minorEastAsia" w:hAnsiTheme="minorHAnsi" w:cstheme="minorBidi"/>
          <w:szCs w:val="22"/>
          <w:lang w:eastAsia="en-US"/>
        </w:rPr>
        <w:t>Impacto: 4 - Alto, incrementa los costos y complica la gestión.</w:t>
      </w:r>
    </w:p>
    <w:p w14:paraId="2611B721" w14:textId="77777777" w:rsidR="00B36A5D" w:rsidRDefault="00B36A5D" w:rsidP="0078497E">
      <w:pPr>
        <w:numPr>
          <w:ilvl w:val="0"/>
          <w:numId w:val="6"/>
        </w:numPr>
        <w:rPr>
          <w:rFonts w:asciiTheme="minorHAnsi" w:eastAsiaTheme="minorEastAsia" w:hAnsiTheme="minorHAnsi" w:cstheme="minorBidi"/>
          <w:b/>
          <w:bCs/>
          <w:szCs w:val="22"/>
          <w:lang w:eastAsia="en-US"/>
        </w:rPr>
      </w:pPr>
      <w:r w:rsidRPr="00B36A5D">
        <w:rPr>
          <w:rFonts w:asciiTheme="minorHAnsi" w:eastAsiaTheme="minorEastAsia" w:hAnsiTheme="minorHAnsi" w:cstheme="minorBidi"/>
          <w:b/>
          <w:bCs/>
          <w:szCs w:val="22"/>
          <w:lang w:eastAsia="en-US"/>
        </w:rPr>
        <w:t>Ausencia de Procesos de Gestión de Proyectos Estandarizados</w:t>
      </w:r>
    </w:p>
    <w:p w14:paraId="1D67F7FF" w14:textId="77777777" w:rsidR="005A06D9" w:rsidRPr="00B36A5D" w:rsidRDefault="005A06D9" w:rsidP="005A06D9">
      <w:pPr>
        <w:ind w:left="720"/>
        <w:rPr>
          <w:rFonts w:asciiTheme="minorHAnsi" w:eastAsiaTheme="minorEastAsia" w:hAnsiTheme="minorHAnsi" w:cstheme="minorBidi"/>
          <w:b/>
          <w:bCs/>
          <w:szCs w:val="22"/>
          <w:lang w:eastAsia="en-US"/>
        </w:rPr>
      </w:pPr>
    </w:p>
    <w:p w14:paraId="10AB42B6" w14:textId="77777777" w:rsidR="00B36A5D" w:rsidRPr="00B36A5D" w:rsidRDefault="00B36A5D" w:rsidP="007A5930">
      <w:pPr>
        <w:spacing w:after="160" w:line="259" w:lineRule="auto"/>
        <w:jc w:val="both"/>
        <w:rPr>
          <w:rFonts w:asciiTheme="minorHAnsi" w:eastAsiaTheme="minorEastAsia" w:hAnsiTheme="minorHAnsi" w:cstheme="minorBidi"/>
          <w:szCs w:val="22"/>
          <w:lang w:eastAsia="en-US"/>
        </w:rPr>
      </w:pPr>
      <w:r w:rsidRPr="00B36A5D">
        <w:rPr>
          <w:rFonts w:asciiTheme="minorHAnsi" w:eastAsiaTheme="minorEastAsia" w:hAnsiTheme="minorHAnsi" w:cstheme="minorBidi"/>
          <w:szCs w:val="22"/>
          <w:lang w:eastAsia="en-US"/>
        </w:rPr>
        <w:t>Probabilidad: 3 - Moderada, varía según la organización.</w:t>
      </w:r>
    </w:p>
    <w:p w14:paraId="152AEBCE" w14:textId="77777777" w:rsidR="00B36A5D" w:rsidRPr="00B36A5D" w:rsidRDefault="00B36A5D" w:rsidP="007A5930">
      <w:pPr>
        <w:spacing w:after="160" w:line="259" w:lineRule="auto"/>
        <w:jc w:val="both"/>
        <w:rPr>
          <w:rFonts w:asciiTheme="minorHAnsi" w:eastAsiaTheme="minorEastAsia" w:hAnsiTheme="minorHAnsi" w:cstheme="minorBidi"/>
          <w:szCs w:val="22"/>
          <w:lang w:eastAsia="en-US"/>
        </w:rPr>
      </w:pPr>
      <w:r w:rsidRPr="00B36A5D">
        <w:rPr>
          <w:rFonts w:asciiTheme="minorHAnsi" w:eastAsiaTheme="minorEastAsia" w:hAnsiTheme="minorHAnsi" w:cstheme="minorBidi"/>
          <w:szCs w:val="22"/>
          <w:lang w:eastAsia="en-US"/>
        </w:rPr>
        <w:t>Impacto: 3 - Medio, puede causar ineficiencias y errores.</w:t>
      </w:r>
    </w:p>
    <w:p w14:paraId="2AA4ED58" w14:textId="77777777" w:rsidR="00B36A5D" w:rsidRDefault="00B36A5D" w:rsidP="0078497E">
      <w:pPr>
        <w:numPr>
          <w:ilvl w:val="0"/>
          <w:numId w:val="6"/>
        </w:numPr>
        <w:rPr>
          <w:rFonts w:asciiTheme="minorHAnsi" w:eastAsiaTheme="minorEastAsia" w:hAnsiTheme="minorHAnsi" w:cstheme="minorBidi"/>
          <w:b/>
          <w:bCs/>
          <w:szCs w:val="22"/>
          <w:lang w:eastAsia="en-US"/>
        </w:rPr>
      </w:pPr>
      <w:r w:rsidRPr="00B36A5D">
        <w:rPr>
          <w:rFonts w:asciiTheme="minorHAnsi" w:eastAsiaTheme="minorEastAsia" w:hAnsiTheme="minorHAnsi" w:cstheme="minorBidi"/>
          <w:b/>
          <w:bCs/>
          <w:szCs w:val="22"/>
          <w:lang w:eastAsia="en-US"/>
        </w:rPr>
        <w:t>Falta de un Proceso Estructurado para la Identificación, Análisis y Mitigación de Riesgos</w:t>
      </w:r>
    </w:p>
    <w:p w14:paraId="2F72B6BD" w14:textId="77777777" w:rsidR="005A06D9" w:rsidRPr="00B36A5D" w:rsidRDefault="005A06D9" w:rsidP="005A06D9">
      <w:pPr>
        <w:ind w:left="720"/>
        <w:rPr>
          <w:rFonts w:asciiTheme="minorHAnsi" w:eastAsiaTheme="minorEastAsia" w:hAnsiTheme="minorHAnsi" w:cstheme="minorBidi"/>
          <w:b/>
          <w:bCs/>
          <w:szCs w:val="22"/>
          <w:lang w:eastAsia="en-US"/>
        </w:rPr>
      </w:pPr>
    </w:p>
    <w:p w14:paraId="14320297" w14:textId="77777777" w:rsidR="00B36A5D" w:rsidRPr="00B36A5D" w:rsidRDefault="00B36A5D" w:rsidP="007A5930">
      <w:pPr>
        <w:spacing w:after="160" w:line="259" w:lineRule="auto"/>
        <w:jc w:val="both"/>
        <w:rPr>
          <w:rFonts w:asciiTheme="minorHAnsi" w:eastAsiaTheme="minorEastAsia" w:hAnsiTheme="minorHAnsi" w:cstheme="minorBidi"/>
          <w:szCs w:val="22"/>
          <w:lang w:eastAsia="en-US"/>
        </w:rPr>
      </w:pPr>
      <w:r w:rsidRPr="00B36A5D">
        <w:rPr>
          <w:rFonts w:asciiTheme="minorHAnsi" w:eastAsiaTheme="minorEastAsia" w:hAnsiTheme="minorHAnsi" w:cstheme="minorBidi"/>
          <w:szCs w:val="22"/>
          <w:lang w:eastAsia="en-US"/>
        </w:rPr>
        <w:t>Probabilidad: 3 - Moderada, común en la gestión de proyectos.</w:t>
      </w:r>
    </w:p>
    <w:p w14:paraId="5D9A287B" w14:textId="77777777" w:rsidR="00B36A5D" w:rsidRPr="00B36A5D" w:rsidRDefault="00B36A5D" w:rsidP="007A5930">
      <w:pPr>
        <w:spacing w:after="160" w:line="259" w:lineRule="auto"/>
        <w:jc w:val="both"/>
        <w:rPr>
          <w:rFonts w:asciiTheme="minorHAnsi" w:eastAsiaTheme="minorEastAsia" w:hAnsiTheme="minorHAnsi" w:cstheme="minorBidi"/>
          <w:szCs w:val="22"/>
          <w:lang w:eastAsia="en-US"/>
        </w:rPr>
      </w:pPr>
      <w:r w:rsidRPr="00B36A5D">
        <w:rPr>
          <w:rFonts w:asciiTheme="minorHAnsi" w:eastAsiaTheme="minorEastAsia" w:hAnsiTheme="minorHAnsi" w:cstheme="minorBidi"/>
          <w:szCs w:val="22"/>
          <w:lang w:eastAsia="en-US"/>
        </w:rPr>
        <w:t>Impacto: 4 - Alto, crucial para evitar sorpresas negativas.</w:t>
      </w:r>
    </w:p>
    <w:p w14:paraId="7E0FD76A" w14:textId="77777777" w:rsidR="00B36A5D" w:rsidRDefault="00B36A5D" w:rsidP="0078497E">
      <w:pPr>
        <w:numPr>
          <w:ilvl w:val="0"/>
          <w:numId w:val="6"/>
        </w:numPr>
        <w:rPr>
          <w:rFonts w:asciiTheme="minorHAnsi" w:eastAsiaTheme="minorEastAsia" w:hAnsiTheme="minorHAnsi" w:cstheme="minorBidi"/>
          <w:b/>
          <w:bCs/>
          <w:szCs w:val="22"/>
          <w:lang w:eastAsia="en-US"/>
        </w:rPr>
      </w:pPr>
      <w:r w:rsidRPr="00B36A5D">
        <w:rPr>
          <w:rFonts w:asciiTheme="minorHAnsi" w:eastAsiaTheme="minorEastAsia" w:hAnsiTheme="minorHAnsi" w:cstheme="minorBidi"/>
          <w:b/>
          <w:bCs/>
          <w:szCs w:val="22"/>
          <w:lang w:eastAsia="en-US"/>
        </w:rPr>
        <w:t>Dependencia Excesiva en Individuos o Recursos Clave</w:t>
      </w:r>
    </w:p>
    <w:p w14:paraId="4F4B7659" w14:textId="77777777" w:rsidR="005A06D9" w:rsidRPr="00B36A5D" w:rsidRDefault="005A06D9" w:rsidP="005A06D9">
      <w:pPr>
        <w:ind w:left="720"/>
        <w:rPr>
          <w:rFonts w:asciiTheme="minorHAnsi" w:eastAsiaTheme="minorEastAsia" w:hAnsiTheme="minorHAnsi" w:cstheme="minorBidi"/>
          <w:b/>
          <w:bCs/>
          <w:szCs w:val="22"/>
          <w:lang w:eastAsia="en-US"/>
        </w:rPr>
      </w:pPr>
    </w:p>
    <w:p w14:paraId="40C7EA74" w14:textId="77777777" w:rsidR="00B36A5D" w:rsidRPr="00B36A5D" w:rsidRDefault="00B36A5D" w:rsidP="007A5930">
      <w:pPr>
        <w:spacing w:after="160" w:line="259" w:lineRule="auto"/>
        <w:jc w:val="both"/>
        <w:rPr>
          <w:rFonts w:asciiTheme="minorHAnsi" w:eastAsiaTheme="minorEastAsia" w:hAnsiTheme="minorHAnsi" w:cstheme="minorBidi"/>
          <w:szCs w:val="22"/>
          <w:lang w:eastAsia="en-US"/>
        </w:rPr>
      </w:pPr>
      <w:r w:rsidRPr="00B36A5D">
        <w:rPr>
          <w:rFonts w:asciiTheme="minorHAnsi" w:eastAsiaTheme="minorEastAsia" w:hAnsiTheme="minorHAnsi" w:cstheme="minorBidi"/>
          <w:szCs w:val="22"/>
          <w:lang w:eastAsia="en-US"/>
        </w:rPr>
        <w:t>Probabilidad: 2 - Baja si hay buena planificación de recursos.</w:t>
      </w:r>
    </w:p>
    <w:p w14:paraId="507A4206" w14:textId="77777777" w:rsidR="00B36A5D" w:rsidRPr="00B36A5D" w:rsidRDefault="00B36A5D" w:rsidP="007A5930">
      <w:pPr>
        <w:spacing w:after="160" w:line="259" w:lineRule="auto"/>
        <w:jc w:val="both"/>
        <w:rPr>
          <w:rFonts w:asciiTheme="minorHAnsi" w:eastAsiaTheme="minorEastAsia" w:hAnsiTheme="minorHAnsi" w:cstheme="minorBidi"/>
          <w:szCs w:val="22"/>
          <w:lang w:eastAsia="en-US"/>
        </w:rPr>
      </w:pPr>
      <w:r w:rsidRPr="00B36A5D">
        <w:rPr>
          <w:rFonts w:asciiTheme="minorHAnsi" w:eastAsiaTheme="minorEastAsia" w:hAnsiTheme="minorHAnsi" w:cstheme="minorBidi"/>
          <w:szCs w:val="22"/>
          <w:lang w:eastAsia="en-US"/>
        </w:rPr>
        <w:t>Impacto: 5 - Muy alto, puede paralizar el proyecto si estos recursos faltan.</w:t>
      </w:r>
    </w:p>
    <w:p w14:paraId="7D43D0DE" w14:textId="77777777" w:rsidR="00B36A5D" w:rsidRDefault="00B36A5D" w:rsidP="0078497E">
      <w:pPr>
        <w:numPr>
          <w:ilvl w:val="0"/>
          <w:numId w:val="6"/>
        </w:numPr>
        <w:rPr>
          <w:rFonts w:asciiTheme="minorHAnsi" w:eastAsiaTheme="minorEastAsia" w:hAnsiTheme="minorHAnsi" w:cstheme="minorBidi"/>
          <w:b/>
          <w:bCs/>
          <w:szCs w:val="22"/>
          <w:lang w:eastAsia="en-US"/>
        </w:rPr>
      </w:pPr>
      <w:r w:rsidRPr="00B36A5D">
        <w:rPr>
          <w:rFonts w:asciiTheme="minorHAnsi" w:eastAsiaTheme="minorEastAsia" w:hAnsiTheme="minorHAnsi" w:cstheme="minorBidi"/>
          <w:b/>
          <w:bCs/>
          <w:szCs w:val="22"/>
          <w:lang w:eastAsia="en-US"/>
        </w:rPr>
        <w:t>Ineficiencia en la Gestión del Cambio Organizacional Asociado con la Implementación del Nuevo Sistema</w:t>
      </w:r>
    </w:p>
    <w:p w14:paraId="579ED078" w14:textId="77777777" w:rsidR="005A06D9" w:rsidRPr="00B36A5D" w:rsidRDefault="005A06D9" w:rsidP="005A06D9">
      <w:pPr>
        <w:ind w:left="720"/>
        <w:rPr>
          <w:rFonts w:asciiTheme="minorHAnsi" w:eastAsiaTheme="minorEastAsia" w:hAnsiTheme="minorHAnsi" w:cstheme="minorBidi"/>
          <w:b/>
          <w:bCs/>
          <w:szCs w:val="22"/>
          <w:lang w:eastAsia="en-US"/>
        </w:rPr>
      </w:pPr>
    </w:p>
    <w:p w14:paraId="2DB0DC0C" w14:textId="77777777" w:rsidR="00B36A5D" w:rsidRPr="00B36A5D" w:rsidRDefault="00B36A5D" w:rsidP="007A5930">
      <w:pPr>
        <w:spacing w:after="160" w:line="259" w:lineRule="auto"/>
        <w:jc w:val="both"/>
        <w:rPr>
          <w:rFonts w:asciiTheme="minorHAnsi" w:eastAsiaTheme="minorEastAsia" w:hAnsiTheme="minorHAnsi" w:cstheme="minorBidi"/>
          <w:szCs w:val="22"/>
          <w:lang w:eastAsia="en-US"/>
        </w:rPr>
      </w:pPr>
      <w:r w:rsidRPr="00B36A5D">
        <w:rPr>
          <w:rFonts w:asciiTheme="minorHAnsi" w:eastAsiaTheme="minorEastAsia" w:hAnsiTheme="minorHAnsi" w:cstheme="minorBidi"/>
          <w:szCs w:val="22"/>
          <w:lang w:eastAsia="en-US"/>
        </w:rPr>
        <w:t>Probabilidad: 4 - Alta, el cambio es a menudo resistido.</w:t>
      </w:r>
    </w:p>
    <w:p w14:paraId="74F67486" w14:textId="77777777" w:rsidR="00B36A5D" w:rsidRPr="00B36A5D" w:rsidRDefault="00B36A5D" w:rsidP="007A5930">
      <w:pPr>
        <w:spacing w:after="160" w:line="259" w:lineRule="auto"/>
        <w:jc w:val="both"/>
        <w:rPr>
          <w:rFonts w:asciiTheme="minorHAnsi" w:eastAsiaTheme="minorEastAsia" w:hAnsiTheme="minorHAnsi" w:cstheme="minorBidi"/>
          <w:szCs w:val="22"/>
          <w:lang w:eastAsia="en-US"/>
        </w:rPr>
      </w:pPr>
      <w:r w:rsidRPr="00B36A5D">
        <w:rPr>
          <w:rFonts w:asciiTheme="minorHAnsi" w:eastAsiaTheme="minorEastAsia" w:hAnsiTheme="minorHAnsi" w:cstheme="minorBidi"/>
          <w:szCs w:val="22"/>
          <w:lang w:eastAsia="en-US"/>
        </w:rPr>
        <w:t>Impacto: 4 - Alto, esencial para la adopción y el éxito a largo plazo del sistema.</w:t>
      </w:r>
    </w:p>
    <w:p w14:paraId="794F1DF4" w14:textId="77777777" w:rsidR="00B36A5D" w:rsidRDefault="00B36A5D" w:rsidP="00B36A5D"/>
    <w:p w14:paraId="2074D8F8" w14:textId="254D01AB" w:rsidR="00B76C46" w:rsidRDefault="00B76C46" w:rsidP="00B76C46">
      <w:pPr>
        <w:spacing w:after="160" w:line="259" w:lineRule="auto"/>
        <w:jc w:val="both"/>
        <w:rPr>
          <w:rFonts w:asciiTheme="minorHAnsi" w:eastAsiaTheme="minorEastAsia" w:hAnsiTheme="minorHAnsi" w:cstheme="minorBidi"/>
          <w:szCs w:val="22"/>
          <w:lang w:eastAsia="en-US"/>
        </w:rPr>
      </w:pPr>
      <w:r w:rsidRPr="00B76C46">
        <w:rPr>
          <w:rFonts w:asciiTheme="minorHAnsi" w:eastAsiaTheme="minorEastAsia" w:hAnsiTheme="minorHAnsi" w:cstheme="minorBidi"/>
          <w:szCs w:val="22"/>
          <w:lang w:eastAsia="en-US"/>
        </w:rPr>
        <w:t>Los riesgos con puntuaciones más altas, como "Falta de claridad en los objetivos y expectativas del proyecto" y "Errores en la planificación y en las estimaciones de tiempo y recursos", deben ser priorizados para su mitigación. Estos riesgos representan las mayores amenazas para la gestión efectiva del proyecto y requieren una atención y estrategias de mitigación detalladas.</w:t>
      </w:r>
    </w:p>
    <w:p w14:paraId="57F878A2" w14:textId="77777777" w:rsidR="00337CE4" w:rsidRDefault="00337CE4" w:rsidP="00B76C46">
      <w:pPr>
        <w:spacing w:after="160" w:line="259" w:lineRule="auto"/>
        <w:jc w:val="both"/>
        <w:rPr>
          <w:rFonts w:asciiTheme="minorHAnsi" w:eastAsiaTheme="minorEastAsia" w:hAnsiTheme="minorHAnsi" w:cstheme="minorBidi"/>
          <w:szCs w:val="22"/>
          <w:lang w:eastAsia="en-US"/>
        </w:rPr>
      </w:pPr>
    </w:p>
    <w:p w14:paraId="2DC02480" w14:textId="77777777" w:rsidR="00337CE4" w:rsidRDefault="00337CE4" w:rsidP="00337CE4">
      <w:pPr>
        <w:pStyle w:val="Ttulo3"/>
      </w:pPr>
      <w:bookmarkStart w:id="14" w:name="_Toc153557534"/>
      <w:r>
        <w:t>Riesgos de Recursos Humanos</w:t>
      </w:r>
      <w:bookmarkEnd w:id="14"/>
    </w:p>
    <w:p w14:paraId="4D05000C" w14:textId="77777777" w:rsidR="00B458A0" w:rsidRDefault="00B458A0" w:rsidP="0078497E">
      <w:pPr>
        <w:numPr>
          <w:ilvl w:val="0"/>
          <w:numId w:val="7"/>
        </w:numPr>
        <w:rPr>
          <w:rFonts w:asciiTheme="minorHAnsi" w:eastAsiaTheme="minorEastAsia" w:hAnsiTheme="minorHAnsi" w:cstheme="minorBidi"/>
          <w:b/>
          <w:bCs/>
          <w:szCs w:val="22"/>
          <w:lang w:eastAsia="en-US"/>
        </w:rPr>
      </w:pPr>
      <w:r w:rsidRPr="00B458A0">
        <w:rPr>
          <w:rFonts w:asciiTheme="minorHAnsi" w:eastAsiaTheme="minorEastAsia" w:hAnsiTheme="minorHAnsi" w:cstheme="minorBidi"/>
          <w:b/>
          <w:bCs/>
          <w:szCs w:val="22"/>
          <w:lang w:eastAsia="en-US"/>
        </w:rPr>
        <w:t>Falta de Habilidades o Conocimientos Específicos en el Equipo de Proyecto</w:t>
      </w:r>
    </w:p>
    <w:p w14:paraId="538D8D2E" w14:textId="77777777" w:rsidR="00E87408" w:rsidRPr="00B458A0" w:rsidRDefault="00E87408" w:rsidP="00E87408">
      <w:pPr>
        <w:ind w:left="720"/>
        <w:rPr>
          <w:rFonts w:asciiTheme="minorHAnsi" w:eastAsiaTheme="minorEastAsia" w:hAnsiTheme="minorHAnsi" w:cstheme="minorBidi"/>
          <w:b/>
          <w:bCs/>
          <w:szCs w:val="22"/>
          <w:lang w:eastAsia="en-US"/>
        </w:rPr>
      </w:pPr>
    </w:p>
    <w:p w14:paraId="53DFB1F6" w14:textId="77777777" w:rsidR="00B458A0" w:rsidRPr="00B458A0" w:rsidRDefault="00B458A0" w:rsidP="0097412D">
      <w:pPr>
        <w:spacing w:after="160" w:line="259" w:lineRule="auto"/>
        <w:jc w:val="both"/>
        <w:rPr>
          <w:rFonts w:asciiTheme="minorHAnsi" w:eastAsiaTheme="minorEastAsia" w:hAnsiTheme="minorHAnsi" w:cstheme="minorBidi"/>
          <w:szCs w:val="22"/>
          <w:lang w:eastAsia="en-US"/>
        </w:rPr>
      </w:pPr>
      <w:r w:rsidRPr="00B458A0">
        <w:rPr>
          <w:rFonts w:asciiTheme="minorHAnsi" w:eastAsiaTheme="minorEastAsia" w:hAnsiTheme="minorHAnsi" w:cstheme="minorBidi"/>
          <w:szCs w:val="22"/>
          <w:lang w:eastAsia="en-US"/>
        </w:rPr>
        <w:t>Probabilidad: 3 - Moderada, depende de la selección del equipo.</w:t>
      </w:r>
    </w:p>
    <w:p w14:paraId="47BB0FE5" w14:textId="77777777" w:rsidR="00B458A0" w:rsidRPr="00B458A0" w:rsidRDefault="00B458A0" w:rsidP="0097412D">
      <w:pPr>
        <w:spacing w:after="160" w:line="259" w:lineRule="auto"/>
        <w:jc w:val="both"/>
        <w:rPr>
          <w:rFonts w:asciiTheme="minorHAnsi" w:eastAsiaTheme="minorEastAsia" w:hAnsiTheme="minorHAnsi" w:cstheme="minorBidi"/>
          <w:szCs w:val="22"/>
          <w:lang w:eastAsia="en-US"/>
        </w:rPr>
      </w:pPr>
      <w:r w:rsidRPr="00B458A0">
        <w:rPr>
          <w:rFonts w:asciiTheme="minorHAnsi" w:eastAsiaTheme="minorEastAsia" w:hAnsiTheme="minorHAnsi" w:cstheme="minorBidi"/>
          <w:szCs w:val="22"/>
          <w:lang w:eastAsia="en-US"/>
        </w:rPr>
        <w:t>Impacto: 4 - Alto, esencial para la correcta ejecución del proyecto.</w:t>
      </w:r>
    </w:p>
    <w:p w14:paraId="6E5DA2C0" w14:textId="77777777" w:rsidR="00B458A0" w:rsidRDefault="00B458A0" w:rsidP="0078497E">
      <w:pPr>
        <w:numPr>
          <w:ilvl w:val="0"/>
          <w:numId w:val="7"/>
        </w:numPr>
        <w:rPr>
          <w:rFonts w:asciiTheme="minorHAnsi" w:eastAsiaTheme="minorEastAsia" w:hAnsiTheme="minorHAnsi" w:cstheme="minorBidi"/>
          <w:b/>
          <w:bCs/>
          <w:szCs w:val="22"/>
          <w:lang w:eastAsia="en-US"/>
        </w:rPr>
      </w:pPr>
      <w:r w:rsidRPr="00B458A0">
        <w:rPr>
          <w:rFonts w:asciiTheme="minorHAnsi" w:eastAsiaTheme="minorEastAsia" w:hAnsiTheme="minorHAnsi" w:cstheme="minorBidi"/>
          <w:b/>
          <w:bCs/>
          <w:szCs w:val="22"/>
          <w:lang w:eastAsia="en-US"/>
        </w:rPr>
        <w:t>Resistencia al Cambio por Parte de los Usuarios del Sistema</w:t>
      </w:r>
    </w:p>
    <w:p w14:paraId="2D0F55C9" w14:textId="77777777" w:rsidR="00E87408" w:rsidRPr="00B458A0" w:rsidRDefault="00E87408" w:rsidP="00E87408">
      <w:pPr>
        <w:ind w:left="720"/>
        <w:rPr>
          <w:rFonts w:asciiTheme="minorHAnsi" w:eastAsiaTheme="minorEastAsia" w:hAnsiTheme="minorHAnsi" w:cstheme="minorBidi"/>
          <w:b/>
          <w:bCs/>
          <w:szCs w:val="22"/>
          <w:lang w:eastAsia="en-US"/>
        </w:rPr>
      </w:pPr>
    </w:p>
    <w:p w14:paraId="1939826F" w14:textId="77777777" w:rsidR="00B458A0" w:rsidRPr="00B458A0" w:rsidRDefault="00B458A0" w:rsidP="0097412D">
      <w:pPr>
        <w:spacing w:after="160" w:line="259" w:lineRule="auto"/>
        <w:jc w:val="both"/>
        <w:rPr>
          <w:rFonts w:asciiTheme="minorHAnsi" w:eastAsiaTheme="minorEastAsia" w:hAnsiTheme="minorHAnsi" w:cstheme="minorBidi"/>
          <w:szCs w:val="22"/>
          <w:lang w:eastAsia="en-US"/>
        </w:rPr>
      </w:pPr>
      <w:r w:rsidRPr="00B458A0">
        <w:rPr>
          <w:rFonts w:asciiTheme="minorHAnsi" w:eastAsiaTheme="minorEastAsia" w:hAnsiTheme="minorHAnsi" w:cstheme="minorBidi"/>
          <w:szCs w:val="22"/>
          <w:lang w:eastAsia="en-US"/>
        </w:rPr>
        <w:t>Probabilidad: 4 - Alta, común en la implementación de nuevos sistemas.</w:t>
      </w:r>
    </w:p>
    <w:p w14:paraId="4E4D9857" w14:textId="77777777" w:rsidR="00B458A0" w:rsidRPr="00B458A0" w:rsidRDefault="00B458A0" w:rsidP="0097412D">
      <w:pPr>
        <w:spacing w:after="160" w:line="259" w:lineRule="auto"/>
        <w:jc w:val="both"/>
        <w:rPr>
          <w:rFonts w:asciiTheme="minorHAnsi" w:eastAsiaTheme="minorEastAsia" w:hAnsiTheme="minorHAnsi" w:cstheme="minorBidi"/>
          <w:szCs w:val="22"/>
          <w:lang w:eastAsia="en-US"/>
        </w:rPr>
      </w:pPr>
      <w:r w:rsidRPr="00B458A0">
        <w:rPr>
          <w:rFonts w:asciiTheme="minorHAnsi" w:eastAsiaTheme="minorEastAsia" w:hAnsiTheme="minorHAnsi" w:cstheme="minorBidi"/>
          <w:szCs w:val="22"/>
          <w:lang w:eastAsia="en-US"/>
        </w:rPr>
        <w:t>Impacto: 3 - Medio, puede afectar la adopción del sistema.</w:t>
      </w:r>
    </w:p>
    <w:p w14:paraId="11DA2E68" w14:textId="77777777" w:rsidR="00B458A0" w:rsidRDefault="00B458A0" w:rsidP="0078497E">
      <w:pPr>
        <w:numPr>
          <w:ilvl w:val="0"/>
          <w:numId w:val="7"/>
        </w:numPr>
        <w:rPr>
          <w:rFonts w:asciiTheme="minorHAnsi" w:eastAsiaTheme="minorEastAsia" w:hAnsiTheme="minorHAnsi" w:cstheme="minorBidi"/>
          <w:b/>
          <w:bCs/>
          <w:szCs w:val="22"/>
          <w:lang w:eastAsia="en-US"/>
        </w:rPr>
      </w:pPr>
      <w:r w:rsidRPr="00B458A0">
        <w:rPr>
          <w:rFonts w:asciiTheme="minorHAnsi" w:eastAsiaTheme="minorEastAsia" w:hAnsiTheme="minorHAnsi" w:cstheme="minorBidi"/>
          <w:b/>
          <w:bCs/>
          <w:szCs w:val="22"/>
          <w:lang w:eastAsia="en-US"/>
        </w:rPr>
        <w:t>Problemas en la Formación y Capacitación de los Usuarios y el Personal Técnico</w:t>
      </w:r>
    </w:p>
    <w:p w14:paraId="75C3FCDA" w14:textId="77777777" w:rsidR="00E87408" w:rsidRPr="00B458A0" w:rsidRDefault="00E87408" w:rsidP="00E87408">
      <w:pPr>
        <w:ind w:left="720"/>
        <w:rPr>
          <w:rFonts w:asciiTheme="minorHAnsi" w:eastAsiaTheme="minorEastAsia" w:hAnsiTheme="minorHAnsi" w:cstheme="minorBidi"/>
          <w:b/>
          <w:bCs/>
          <w:szCs w:val="22"/>
          <w:lang w:eastAsia="en-US"/>
        </w:rPr>
      </w:pPr>
    </w:p>
    <w:p w14:paraId="7A32F55D" w14:textId="77777777" w:rsidR="00B458A0" w:rsidRPr="00B458A0" w:rsidRDefault="00B458A0" w:rsidP="0097412D">
      <w:pPr>
        <w:spacing w:after="160" w:line="259" w:lineRule="auto"/>
        <w:jc w:val="both"/>
        <w:rPr>
          <w:rFonts w:asciiTheme="minorHAnsi" w:eastAsiaTheme="minorEastAsia" w:hAnsiTheme="minorHAnsi" w:cstheme="minorBidi"/>
          <w:szCs w:val="22"/>
          <w:lang w:eastAsia="en-US"/>
        </w:rPr>
      </w:pPr>
      <w:r w:rsidRPr="00B458A0">
        <w:rPr>
          <w:rFonts w:asciiTheme="minorHAnsi" w:eastAsiaTheme="minorEastAsia" w:hAnsiTheme="minorHAnsi" w:cstheme="minorBidi"/>
          <w:szCs w:val="22"/>
          <w:lang w:eastAsia="en-US"/>
        </w:rPr>
        <w:t>Probabilidad: 3 - Moderada, depende de la estrategia de capacitación.</w:t>
      </w:r>
    </w:p>
    <w:p w14:paraId="0FFBE9B9" w14:textId="77777777" w:rsidR="00B458A0" w:rsidRPr="00B458A0" w:rsidRDefault="00B458A0" w:rsidP="0097412D">
      <w:pPr>
        <w:spacing w:after="160" w:line="259" w:lineRule="auto"/>
        <w:jc w:val="both"/>
        <w:rPr>
          <w:rFonts w:asciiTheme="minorHAnsi" w:eastAsiaTheme="minorEastAsia" w:hAnsiTheme="minorHAnsi" w:cstheme="minorBidi"/>
          <w:szCs w:val="22"/>
          <w:lang w:eastAsia="en-US"/>
        </w:rPr>
      </w:pPr>
      <w:r w:rsidRPr="00B458A0">
        <w:rPr>
          <w:rFonts w:asciiTheme="minorHAnsi" w:eastAsiaTheme="minorEastAsia" w:hAnsiTheme="minorHAnsi" w:cstheme="minorBidi"/>
          <w:szCs w:val="22"/>
          <w:lang w:eastAsia="en-US"/>
        </w:rPr>
        <w:t>Impacto: 4 - Alto, crucial para el uso efectivo del sistema.</w:t>
      </w:r>
    </w:p>
    <w:p w14:paraId="4E421820" w14:textId="77777777" w:rsidR="00B458A0" w:rsidRDefault="00B458A0" w:rsidP="0078497E">
      <w:pPr>
        <w:numPr>
          <w:ilvl w:val="0"/>
          <w:numId w:val="7"/>
        </w:numPr>
        <w:rPr>
          <w:rFonts w:asciiTheme="minorHAnsi" w:eastAsiaTheme="minorEastAsia" w:hAnsiTheme="minorHAnsi" w:cstheme="minorBidi"/>
          <w:b/>
          <w:bCs/>
          <w:szCs w:val="22"/>
          <w:lang w:eastAsia="en-US"/>
        </w:rPr>
      </w:pPr>
      <w:r w:rsidRPr="00B458A0">
        <w:rPr>
          <w:rFonts w:asciiTheme="minorHAnsi" w:eastAsiaTheme="minorEastAsia" w:hAnsiTheme="minorHAnsi" w:cstheme="minorBidi"/>
          <w:b/>
          <w:bCs/>
          <w:szCs w:val="22"/>
          <w:lang w:eastAsia="en-US"/>
        </w:rPr>
        <w:t>Riesgo de Perder Empleados Clave Durante el Proyecto</w:t>
      </w:r>
    </w:p>
    <w:p w14:paraId="6EBA0D86" w14:textId="77777777" w:rsidR="00E87408" w:rsidRPr="00B458A0" w:rsidRDefault="00E87408" w:rsidP="00E87408">
      <w:pPr>
        <w:ind w:left="720"/>
        <w:rPr>
          <w:rFonts w:asciiTheme="minorHAnsi" w:eastAsiaTheme="minorEastAsia" w:hAnsiTheme="minorHAnsi" w:cstheme="minorBidi"/>
          <w:b/>
          <w:bCs/>
          <w:szCs w:val="22"/>
          <w:lang w:eastAsia="en-US"/>
        </w:rPr>
      </w:pPr>
    </w:p>
    <w:p w14:paraId="58A46D1F" w14:textId="77777777" w:rsidR="00B458A0" w:rsidRPr="00B458A0" w:rsidRDefault="00B458A0" w:rsidP="0097412D">
      <w:pPr>
        <w:spacing w:after="160" w:line="259" w:lineRule="auto"/>
        <w:jc w:val="both"/>
        <w:rPr>
          <w:rFonts w:asciiTheme="minorHAnsi" w:eastAsiaTheme="minorEastAsia" w:hAnsiTheme="minorHAnsi" w:cstheme="minorBidi"/>
          <w:szCs w:val="22"/>
          <w:lang w:eastAsia="en-US"/>
        </w:rPr>
      </w:pPr>
      <w:r w:rsidRPr="00B458A0">
        <w:rPr>
          <w:rFonts w:asciiTheme="minorHAnsi" w:eastAsiaTheme="minorEastAsia" w:hAnsiTheme="minorHAnsi" w:cstheme="minorBidi"/>
          <w:szCs w:val="22"/>
          <w:lang w:eastAsia="en-US"/>
        </w:rPr>
        <w:t>Probabilidad: 2 - Baja si se gestionan bien los recursos humanos.</w:t>
      </w:r>
    </w:p>
    <w:p w14:paraId="36FB34E0" w14:textId="77777777" w:rsidR="00B458A0" w:rsidRPr="00B458A0" w:rsidRDefault="00B458A0" w:rsidP="0097412D">
      <w:pPr>
        <w:spacing w:after="160" w:line="259" w:lineRule="auto"/>
        <w:jc w:val="both"/>
        <w:rPr>
          <w:rFonts w:asciiTheme="minorHAnsi" w:eastAsiaTheme="minorEastAsia" w:hAnsiTheme="minorHAnsi" w:cstheme="minorBidi"/>
          <w:szCs w:val="22"/>
          <w:lang w:eastAsia="en-US"/>
        </w:rPr>
      </w:pPr>
      <w:r w:rsidRPr="00B458A0">
        <w:rPr>
          <w:rFonts w:asciiTheme="minorHAnsi" w:eastAsiaTheme="minorEastAsia" w:hAnsiTheme="minorHAnsi" w:cstheme="minorBidi"/>
          <w:szCs w:val="22"/>
          <w:lang w:eastAsia="en-US"/>
        </w:rPr>
        <w:t>Impacto: 5 - Muy alto, puede causar retrasos significativos.</w:t>
      </w:r>
    </w:p>
    <w:p w14:paraId="5E283D74" w14:textId="77777777" w:rsidR="00B458A0" w:rsidRDefault="00B458A0" w:rsidP="0078497E">
      <w:pPr>
        <w:numPr>
          <w:ilvl w:val="0"/>
          <w:numId w:val="7"/>
        </w:numPr>
        <w:rPr>
          <w:rFonts w:asciiTheme="minorHAnsi" w:eastAsiaTheme="minorEastAsia" w:hAnsiTheme="minorHAnsi" w:cstheme="minorBidi"/>
          <w:b/>
          <w:bCs/>
          <w:szCs w:val="22"/>
          <w:lang w:eastAsia="en-US"/>
        </w:rPr>
      </w:pPr>
      <w:r w:rsidRPr="00B458A0">
        <w:rPr>
          <w:rFonts w:asciiTheme="minorHAnsi" w:eastAsiaTheme="minorEastAsia" w:hAnsiTheme="minorHAnsi" w:cstheme="minorBidi"/>
          <w:b/>
          <w:bCs/>
          <w:szCs w:val="22"/>
          <w:lang w:eastAsia="en-US"/>
        </w:rPr>
        <w:t>Desafíos Debido a Conflictos Interpersonales o Problemas de Dinámica de Equipo</w:t>
      </w:r>
    </w:p>
    <w:p w14:paraId="59CD5768" w14:textId="77777777" w:rsidR="00E87408" w:rsidRPr="00B458A0" w:rsidRDefault="00E87408" w:rsidP="00E87408">
      <w:pPr>
        <w:ind w:left="720"/>
        <w:rPr>
          <w:rFonts w:asciiTheme="minorHAnsi" w:eastAsiaTheme="minorEastAsia" w:hAnsiTheme="minorHAnsi" w:cstheme="minorBidi"/>
          <w:b/>
          <w:bCs/>
          <w:szCs w:val="22"/>
          <w:lang w:eastAsia="en-US"/>
        </w:rPr>
      </w:pPr>
    </w:p>
    <w:p w14:paraId="48CA814D" w14:textId="77777777" w:rsidR="00B458A0" w:rsidRPr="00B458A0" w:rsidRDefault="00B458A0" w:rsidP="0097412D">
      <w:pPr>
        <w:spacing w:after="160" w:line="259" w:lineRule="auto"/>
        <w:jc w:val="both"/>
        <w:rPr>
          <w:rFonts w:asciiTheme="minorHAnsi" w:eastAsiaTheme="minorEastAsia" w:hAnsiTheme="minorHAnsi" w:cstheme="minorBidi"/>
          <w:szCs w:val="22"/>
          <w:lang w:eastAsia="en-US"/>
        </w:rPr>
      </w:pPr>
      <w:r w:rsidRPr="00B458A0">
        <w:rPr>
          <w:rFonts w:asciiTheme="minorHAnsi" w:eastAsiaTheme="minorEastAsia" w:hAnsiTheme="minorHAnsi" w:cstheme="minorBidi"/>
          <w:szCs w:val="22"/>
          <w:lang w:eastAsia="en-US"/>
        </w:rPr>
        <w:t>Probabilidad: 3 - Moderada, varía según la cultura del equipo.</w:t>
      </w:r>
    </w:p>
    <w:p w14:paraId="1BCF51F9" w14:textId="77777777" w:rsidR="00B458A0" w:rsidRPr="00B458A0" w:rsidRDefault="00B458A0" w:rsidP="0097412D">
      <w:pPr>
        <w:spacing w:after="160" w:line="259" w:lineRule="auto"/>
        <w:jc w:val="both"/>
        <w:rPr>
          <w:rFonts w:asciiTheme="minorHAnsi" w:eastAsiaTheme="minorEastAsia" w:hAnsiTheme="minorHAnsi" w:cstheme="minorBidi"/>
          <w:szCs w:val="22"/>
          <w:lang w:eastAsia="en-US"/>
        </w:rPr>
      </w:pPr>
      <w:r w:rsidRPr="00B458A0">
        <w:rPr>
          <w:rFonts w:asciiTheme="minorHAnsi" w:eastAsiaTheme="minorEastAsia" w:hAnsiTheme="minorHAnsi" w:cstheme="minorBidi"/>
          <w:szCs w:val="22"/>
          <w:lang w:eastAsia="en-US"/>
        </w:rPr>
        <w:t>Impacto: 3 - Medio, afecta la moral y la productividad.</w:t>
      </w:r>
    </w:p>
    <w:p w14:paraId="7B887F9E" w14:textId="77777777" w:rsidR="00B458A0" w:rsidRDefault="00B458A0" w:rsidP="0078497E">
      <w:pPr>
        <w:numPr>
          <w:ilvl w:val="0"/>
          <w:numId w:val="7"/>
        </w:numPr>
        <w:rPr>
          <w:rFonts w:asciiTheme="minorHAnsi" w:eastAsiaTheme="minorEastAsia" w:hAnsiTheme="minorHAnsi" w:cstheme="minorBidi"/>
          <w:b/>
          <w:bCs/>
          <w:szCs w:val="22"/>
          <w:lang w:eastAsia="en-US"/>
        </w:rPr>
      </w:pPr>
      <w:r w:rsidRPr="00B458A0">
        <w:rPr>
          <w:rFonts w:asciiTheme="minorHAnsi" w:eastAsiaTheme="minorEastAsia" w:hAnsiTheme="minorHAnsi" w:cstheme="minorBidi"/>
          <w:b/>
          <w:bCs/>
          <w:szCs w:val="22"/>
          <w:lang w:eastAsia="en-US"/>
        </w:rPr>
        <w:t>Problemas de Comunicación entre Diferentes Equipos o Departamentos</w:t>
      </w:r>
    </w:p>
    <w:p w14:paraId="308151C8" w14:textId="77777777" w:rsidR="00E87408" w:rsidRPr="00B458A0" w:rsidRDefault="00E87408" w:rsidP="00E87408">
      <w:pPr>
        <w:ind w:left="720"/>
        <w:rPr>
          <w:rFonts w:asciiTheme="minorHAnsi" w:eastAsiaTheme="minorEastAsia" w:hAnsiTheme="minorHAnsi" w:cstheme="minorBidi"/>
          <w:b/>
          <w:bCs/>
          <w:szCs w:val="22"/>
          <w:lang w:eastAsia="en-US"/>
        </w:rPr>
      </w:pPr>
    </w:p>
    <w:p w14:paraId="3E94B926" w14:textId="77777777" w:rsidR="00B458A0" w:rsidRPr="00B458A0" w:rsidRDefault="00B458A0" w:rsidP="0097412D">
      <w:pPr>
        <w:spacing w:after="160" w:line="259" w:lineRule="auto"/>
        <w:jc w:val="both"/>
        <w:rPr>
          <w:rFonts w:asciiTheme="minorHAnsi" w:eastAsiaTheme="minorEastAsia" w:hAnsiTheme="minorHAnsi" w:cstheme="minorBidi"/>
          <w:szCs w:val="22"/>
          <w:lang w:eastAsia="en-US"/>
        </w:rPr>
      </w:pPr>
      <w:r w:rsidRPr="00B458A0">
        <w:rPr>
          <w:rFonts w:asciiTheme="minorHAnsi" w:eastAsiaTheme="minorEastAsia" w:hAnsiTheme="minorHAnsi" w:cstheme="minorBidi"/>
          <w:szCs w:val="22"/>
          <w:lang w:eastAsia="en-US"/>
        </w:rPr>
        <w:t>Probabilidad: 3 - Moderada, depende de las prácticas de comunicación.</w:t>
      </w:r>
    </w:p>
    <w:p w14:paraId="6A8FBE18" w14:textId="77777777" w:rsidR="00B458A0" w:rsidRPr="00B458A0" w:rsidRDefault="00B458A0" w:rsidP="0097412D">
      <w:pPr>
        <w:spacing w:after="160" w:line="259" w:lineRule="auto"/>
        <w:jc w:val="both"/>
        <w:rPr>
          <w:rFonts w:asciiTheme="minorHAnsi" w:eastAsiaTheme="minorEastAsia" w:hAnsiTheme="minorHAnsi" w:cstheme="minorBidi"/>
          <w:szCs w:val="22"/>
          <w:lang w:eastAsia="en-US"/>
        </w:rPr>
      </w:pPr>
      <w:r w:rsidRPr="00B458A0">
        <w:rPr>
          <w:rFonts w:asciiTheme="minorHAnsi" w:eastAsiaTheme="minorEastAsia" w:hAnsiTheme="minorHAnsi" w:cstheme="minorBidi"/>
          <w:szCs w:val="22"/>
          <w:lang w:eastAsia="en-US"/>
        </w:rPr>
        <w:t>Impacto: 4 - Alto, puede llevar a errores y malentendidos.</w:t>
      </w:r>
    </w:p>
    <w:p w14:paraId="277C9003" w14:textId="77777777" w:rsidR="00B458A0" w:rsidRDefault="00B458A0" w:rsidP="0078497E">
      <w:pPr>
        <w:numPr>
          <w:ilvl w:val="0"/>
          <w:numId w:val="7"/>
        </w:numPr>
        <w:rPr>
          <w:rFonts w:asciiTheme="minorHAnsi" w:eastAsiaTheme="minorEastAsia" w:hAnsiTheme="minorHAnsi" w:cstheme="minorBidi"/>
          <w:b/>
          <w:bCs/>
          <w:szCs w:val="22"/>
          <w:lang w:eastAsia="en-US"/>
        </w:rPr>
      </w:pPr>
      <w:r w:rsidRPr="00B458A0">
        <w:rPr>
          <w:rFonts w:asciiTheme="minorHAnsi" w:eastAsiaTheme="minorEastAsia" w:hAnsiTheme="minorHAnsi" w:cstheme="minorBidi"/>
          <w:b/>
          <w:bCs/>
          <w:szCs w:val="22"/>
          <w:lang w:eastAsia="en-US"/>
        </w:rPr>
        <w:t>Ausencia de Liderazgo Fuerte o Dirección Clara</w:t>
      </w:r>
    </w:p>
    <w:p w14:paraId="4FC8987C" w14:textId="77777777" w:rsidR="00E87408" w:rsidRPr="00B458A0" w:rsidRDefault="00E87408" w:rsidP="00E87408">
      <w:pPr>
        <w:ind w:left="720"/>
        <w:rPr>
          <w:rFonts w:asciiTheme="minorHAnsi" w:eastAsiaTheme="minorEastAsia" w:hAnsiTheme="minorHAnsi" w:cstheme="minorBidi"/>
          <w:b/>
          <w:bCs/>
          <w:szCs w:val="22"/>
          <w:lang w:eastAsia="en-US"/>
        </w:rPr>
      </w:pPr>
    </w:p>
    <w:p w14:paraId="70AD8F24" w14:textId="77777777" w:rsidR="00B458A0" w:rsidRPr="00B458A0" w:rsidRDefault="00B458A0" w:rsidP="0097412D">
      <w:pPr>
        <w:spacing w:after="160" w:line="259" w:lineRule="auto"/>
        <w:jc w:val="both"/>
        <w:rPr>
          <w:rFonts w:asciiTheme="minorHAnsi" w:eastAsiaTheme="minorEastAsia" w:hAnsiTheme="minorHAnsi" w:cstheme="minorBidi"/>
          <w:szCs w:val="22"/>
          <w:lang w:eastAsia="en-US"/>
        </w:rPr>
      </w:pPr>
      <w:r w:rsidRPr="00B458A0">
        <w:rPr>
          <w:rFonts w:asciiTheme="minorHAnsi" w:eastAsiaTheme="minorEastAsia" w:hAnsiTheme="minorHAnsi" w:cstheme="minorBidi"/>
          <w:szCs w:val="22"/>
          <w:lang w:eastAsia="en-US"/>
        </w:rPr>
        <w:t>Probabilidad: 2 - Baja si la estructura de liderazgo es sólida.</w:t>
      </w:r>
    </w:p>
    <w:p w14:paraId="4D593FEE" w14:textId="77777777" w:rsidR="00B458A0" w:rsidRPr="00B458A0" w:rsidRDefault="00B458A0" w:rsidP="0097412D">
      <w:pPr>
        <w:spacing w:after="160" w:line="259" w:lineRule="auto"/>
        <w:jc w:val="both"/>
        <w:rPr>
          <w:rFonts w:asciiTheme="minorHAnsi" w:eastAsiaTheme="minorEastAsia" w:hAnsiTheme="minorHAnsi" w:cstheme="minorBidi"/>
          <w:szCs w:val="22"/>
          <w:lang w:eastAsia="en-US"/>
        </w:rPr>
      </w:pPr>
      <w:r w:rsidRPr="00B458A0">
        <w:rPr>
          <w:rFonts w:asciiTheme="minorHAnsi" w:eastAsiaTheme="minorEastAsia" w:hAnsiTheme="minorHAnsi" w:cstheme="minorBidi"/>
          <w:szCs w:val="22"/>
          <w:lang w:eastAsia="en-US"/>
        </w:rPr>
        <w:t>Impacto: 4 - Alto, esencial para la dirección y el apoyo del proyecto.</w:t>
      </w:r>
    </w:p>
    <w:p w14:paraId="73F65DDB" w14:textId="77777777" w:rsidR="00B458A0" w:rsidRDefault="00B458A0" w:rsidP="0078497E">
      <w:pPr>
        <w:numPr>
          <w:ilvl w:val="0"/>
          <w:numId w:val="7"/>
        </w:numPr>
        <w:rPr>
          <w:rFonts w:asciiTheme="minorHAnsi" w:eastAsiaTheme="minorEastAsia" w:hAnsiTheme="minorHAnsi" w:cstheme="minorBidi"/>
          <w:b/>
          <w:bCs/>
          <w:szCs w:val="22"/>
          <w:lang w:eastAsia="en-US"/>
        </w:rPr>
      </w:pPr>
      <w:r w:rsidRPr="00B458A0">
        <w:rPr>
          <w:rFonts w:asciiTheme="minorHAnsi" w:eastAsiaTheme="minorEastAsia" w:hAnsiTheme="minorHAnsi" w:cstheme="minorBidi"/>
          <w:b/>
          <w:bCs/>
          <w:szCs w:val="22"/>
          <w:lang w:eastAsia="en-US"/>
        </w:rPr>
        <w:t>Dificultades para que el Personal se Adapte o Sea Competente en Nuevas Herramientas o Tecnologías</w:t>
      </w:r>
    </w:p>
    <w:p w14:paraId="4482A5B0" w14:textId="77777777" w:rsidR="00E87408" w:rsidRPr="00B458A0" w:rsidRDefault="00E87408" w:rsidP="00E87408">
      <w:pPr>
        <w:ind w:left="720"/>
        <w:rPr>
          <w:rFonts w:asciiTheme="minorHAnsi" w:eastAsiaTheme="minorEastAsia" w:hAnsiTheme="minorHAnsi" w:cstheme="minorBidi"/>
          <w:b/>
          <w:bCs/>
          <w:szCs w:val="22"/>
          <w:lang w:eastAsia="en-US"/>
        </w:rPr>
      </w:pPr>
    </w:p>
    <w:p w14:paraId="4D7B96F0" w14:textId="77777777" w:rsidR="00B458A0" w:rsidRPr="00B458A0" w:rsidRDefault="00B458A0" w:rsidP="0097412D">
      <w:pPr>
        <w:spacing w:after="160" w:line="259" w:lineRule="auto"/>
        <w:jc w:val="both"/>
        <w:rPr>
          <w:rFonts w:asciiTheme="minorHAnsi" w:eastAsiaTheme="minorEastAsia" w:hAnsiTheme="minorHAnsi" w:cstheme="minorBidi"/>
          <w:szCs w:val="22"/>
          <w:lang w:eastAsia="en-US"/>
        </w:rPr>
      </w:pPr>
      <w:r w:rsidRPr="00B458A0">
        <w:rPr>
          <w:rFonts w:asciiTheme="minorHAnsi" w:eastAsiaTheme="minorEastAsia" w:hAnsiTheme="minorHAnsi" w:cstheme="minorBidi"/>
          <w:szCs w:val="22"/>
          <w:lang w:eastAsia="en-US"/>
        </w:rPr>
        <w:t>Probabilidad: 3 - Moderada, común en proyectos tecnológicos.</w:t>
      </w:r>
    </w:p>
    <w:p w14:paraId="195A631C" w14:textId="77777777" w:rsidR="00B458A0" w:rsidRPr="00B458A0" w:rsidRDefault="00B458A0" w:rsidP="0097412D">
      <w:pPr>
        <w:spacing w:after="160" w:line="259" w:lineRule="auto"/>
        <w:jc w:val="both"/>
        <w:rPr>
          <w:rFonts w:asciiTheme="minorHAnsi" w:eastAsiaTheme="minorEastAsia" w:hAnsiTheme="minorHAnsi" w:cstheme="minorBidi"/>
          <w:szCs w:val="22"/>
          <w:lang w:eastAsia="en-US"/>
        </w:rPr>
      </w:pPr>
      <w:r w:rsidRPr="00B458A0">
        <w:rPr>
          <w:rFonts w:asciiTheme="minorHAnsi" w:eastAsiaTheme="minorEastAsia" w:hAnsiTheme="minorHAnsi" w:cstheme="minorBidi"/>
          <w:szCs w:val="22"/>
          <w:lang w:eastAsia="en-US"/>
        </w:rPr>
        <w:t>Impacto: 3 - Medio, afecta la eficiencia y la efectividad.</w:t>
      </w:r>
    </w:p>
    <w:p w14:paraId="3B98EE8E" w14:textId="77777777" w:rsidR="00B458A0" w:rsidRDefault="00B458A0" w:rsidP="0078497E">
      <w:pPr>
        <w:numPr>
          <w:ilvl w:val="0"/>
          <w:numId w:val="7"/>
        </w:numPr>
        <w:rPr>
          <w:rFonts w:asciiTheme="minorHAnsi" w:eastAsiaTheme="minorEastAsia" w:hAnsiTheme="minorHAnsi" w:cstheme="minorBidi"/>
          <w:b/>
          <w:bCs/>
          <w:szCs w:val="22"/>
          <w:lang w:eastAsia="en-US"/>
        </w:rPr>
      </w:pPr>
      <w:r w:rsidRPr="00B458A0">
        <w:rPr>
          <w:rFonts w:asciiTheme="minorHAnsi" w:eastAsiaTheme="minorEastAsia" w:hAnsiTheme="minorHAnsi" w:cstheme="minorBidi"/>
          <w:b/>
          <w:bCs/>
          <w:szCs w:val="22"/>
          <w:lang w:eastAsia="en-US"/>
        </w:rPr>
        <w:t>Disminución de la Motivación o Compromiso de los Empleados</w:t>
      </w:r>
    </w:p>
    <w:p w14:paraId="25DD139A" w14:textId="77777777" w:rsidR="00E87408" w:rsidRPr="00B458A0" w:rsidRDefault="00E87408" w:rsidP="00E87408">
      <w:pPr>
        <w:ind w:left="720"/>
        <w:rPr>
          <w:rFonts w:asciiTheme="minorHAnsi" w:eastAsiaTheme="minorEastAsia" w:hAnsiTheme="minorHAnsi" w:cstheme="minorBidi"/>
          <w:b/>
          <w:bCs/>
          <w:szCs w:val="22"/>
          <w:lang w:eastAsia="en-US"/>
        </w:rPr>
      </w:pPr>
    </w:p>
    <w:p w14:paraId="75049F11" w14:textId="77777777" w:rsidR="00B458A0" w:rsidRPr="00B458A0" w:rsidRDefault="00B458A0" w:rsidP="0097412D">
      <w:pPr>
        <w:spacing w:after="160" w:line="259" w:lineRule="auto"/>
        <w:jc w:val="both"/>
        <w:rPr>
          <w:rFonts w:asciiTheme="minorHAnsi" w:eastAsiaTheme="minorEastAsia" w:hAnsiTheme="minorHAnsi" w:cstheme="minorBidi"/>
          <w:szCs w:val="22"/>
          <w:lang w:eastAsia="en-US"/>
        </w:rPr>
      </w:pPr>
      <w:r w:rsidRPr="00B458A0">
        <w:rPr>
          <w:rFonts w:asciiTheme="minorHAnsi" w:eastAsiaTheme="minorEastAsia" w:hAnsiTheme="minorHAnsi" w:cstheme="minorBidi"/>
          <w:szCs w:val="22"/>
          <w:lang w:eastAsia="en-US"/>
        </w:rPr>
        <w:t>Probabilidad: 3 - Moderada, especialmente en proyectos largos o complejos.</w:t>
      </w:r>
    </w:p>
    <w:p w14:paraId="4D573514" w14:textId="77777777" w:rsidR="00B458A0" w:rsidRPr="00B458A0" w:rsidRDefault="00B458A0" w:rsidP="0097412D">
      <w:pPr>
        <w:spacing w:after="160" w:line="259" w:lineRule="auto"/>
        <w:jc w:val="both"/>
        <w:rPr>
          <w:rFonts w:asciiTheme="minorHAnsi" w:eastAsiaTheme="minorEastAsia" w:hAnsiTheme="minorHAnsi" w:cstheme="minorBidi"/>
          <w:szCs w:val="22"/>
          <w:lang w:eastAsia="en-US"/>
        </w:rPr>
      </w:pPr>
      <w:r w:rsidRPr="00B458A0">
        <w:rPr>
          <w:rFonts w:asciiTheme="minorHAnsi" w:eastAsiaTheme="minorEastAsia" w:hAnsiTheme="minorHAnsi" w:cstheme="minorBidi"/>
          <w:szCs w:val="22"/>
          <w:lang w:eastAsia="en-US"/>
        </w:rPr>
        <w:lastRenderedPageBreak/>
        <w:t>Impacto: 3 - Medio, puede afectar la productividad y la calidad del trabajo.</w:t>
      </w:r>
    </w:p>
    <w:p w14:paraId="4D7DB447" w14:textId="77777777" w:rsidR="00B458A0" w:rsidRPr="0097412D" w:rsidRDefault="00B458A0" w:rsidP="0097412D">
      <w:pPr>
        <w:spacing w:after="160" w:line="259" w:lineRule="auto"/>
        <w:jc w:val="both"/>
        <w:rPr>
          <w:rFonts w:asciiTheme="minorHAnsi" w:eastAsiaTheme="minorEastAsia" w:hAnsiTheme="minorHAnsi" w:cstheme="minorBidi"/>
          <w:szCs w:val="22"/>
          <w:lang w:eastAsia="en-US"/>
        </w:rPr>
      </w:pPr>
    </w:p>
    <w:p w14:paraId="4D17391B" w14:textId="159D1980" w:rsidR="002A143F" w:rsidRPr="002B6054" w:rsidRDefault="00B458A0" w:rsidP="002B6054">
      <w:pPr>
        <w:spacing w:after="160" w:line="259" w:lineRule="auto"/>
        <w:jc w:val="both"/>
        <w:rPr>
          <w:rFonts w:asciiTheme="minorHAnsi" w:eastAsiaTheme="minorEastAsia" w:hAnsiTheme="minorHAnsi" w:cstheme="minorBidi"/>
          <w:szCs w:val="22"/>
          <w:lang w:eastAsia="en-US"/>
        </w:rPr>
      </w:pPr>
      <w:r w:rsidRPr="00B458A0">
        <w:rPr>
          <w:rFonts w:asciiTheme="minorHAnsi" w:eastAsiaTheme="minorEastAsia" w:hAnsiTheme="minorHAnsi" w:cstheme="minorBidi"/>
          <w:szCs w:val="22"/>
          <w:lang w:eastAsia="en-US"/>
        </w:rPr>
        <w:t>Los riesgos con puntuaciones más altas, como "Falta de habilidades o conocimientos específicos en el equipo de proyecto" y "Problemas en la formación y capacitación de los usuarios y el personal técnico", deben ser priorizados para su mitigación. Estos riesgos representan las mayores amenazas para la efectividad del equipo de recursos humanos y requieren una atención y estrategias de mitigación detalladas.</w:t>
      </w:r>
    </w:p>
    <w:p w14:paraId="0EEE190E" w14:textId="77777777" w:rsidR="00C73BEE" w:rsidRDefault="00C73BEE" w:rsidP="00C73BEE">
      <w:pPr>
        <w:pStyle w:val="Ttulo3"/>
      </w:pPr>
      <w:bookmarkStart w:id="15" w:name="_Toc153557535"/>
      <w:r>
        <w:t>Riesgos Legales</w:t>
      </w:r>
      <w:bookmarkEnd w:id="15"/>
    </w:p>
    <w:p w14:paraId="4A356334" w14:textId="648B918F" w:rsidR="000C211F" w:rsidRDefault="00A55B50" w:rsidP="0078497E">
      <w:pPr>
        <w:numPr>
          <w:ilvl w:val="0"/>
          <w:numId w:val="8"/>
        </w:numPr>
        <w:rPr>
          <w:rFonts w:asciiTheme="minorHAnsi" w:eastAsiaTheme="minorEastAsia" w:hAnsiTheme="minorHAnsi" w:cstheme="minorBidi"/>
          <w:b/>
          <w:bCs/>
          <w:szCs w:val="22"/>
          <w:lang w:eastAsia="en-US"/>
        </w:rPr>
      </w:pPr>
      <w:r w:rsidRPr="0097412D">
        <w:rPr>
          <w:rFonts w:asciiTheme="minorHAnsi" w:eastAsiaTheme="minorEastAsia" w:hAnsiTheme="minorHAnsi" w:cstheme="minorBidi"/>
          <w:b/>
          <w:bCs/>
          <w:szCs w:val="22"/>
          <w:lang w:eastAsia="en-US"/>
        </w:rPr>
        <w:t>I</w:t>
      </w:r>
      <w:r w:rsidR="000C211F" w:rsidRPr="000C211F">
        <w:rPr>
          <w:rFonts w:asciiTheme="minorHAnsi" w:eastAsiaTheme="minorEastAsia" w:hAnsiTheme="minorHAnsi" w:cstheme="minorBidi"/>
          <w:b/>
          <w:bCs/>
          <w:szCs w:val="22"/>
          <w:lang w:eastAsia="en-US"/>
        </w:rPr>
        <w:t>ncumplimiento de Normativas y Leyes de Telecomunicaciones</w:t>
      </w:r>
    </w:p>
    <w:p w14:paraId="697A0647" w14:textId="77777777" w:rsidR="00E87408" w:rsidRPr="000C211F" w:rsidRDefault="00E87408" w:rsidP="00E87408">
      <w:pPr>
        <w:ind w:left="720"/>
        <w:rPr>
          <w:rFonts w:asciiTheme="minorHAnsi" w:eastAsiaTheme="minorEastAsia" w:hAnsiTheme="minorHAnsi" w:cstheme="minorBidi"/>
          <w:b/>
          <w:bCs/>
          <w:szCs w:val="22"/>
          <w:lang w:eastAsia="en-US"/>
        </w:rPr>
      </w:pPr>
    </w:p>
    <w:p w14:paraId="7D2B8EFD" w14:textId="77777777" w:rsidR="000C211F" w:rsidRPr="000C211F" w:rsidRDefault="000C211F" w:rsidP="0097412D">
      <w:pPr>
        <w:spacing w:after="160" w:line="259" w:lineRule="auto"/>
        <w:jc w:val="both"/>
        <w:rPr>
          <w:rFonts w:asciiTheme="minorHAnsi" w:eastAsiaTheme="minorEastAsia" w:hAnsiTheme="minorHAnsi" w:cstheme="minorBidi"/>
          <w:szCs w:val="22"/>
          <w:lang w:eastAsia="en-US"/>
        </w:rPr>
      </w:pPr>
      <w:r w:rsidRPr="000C211F">
        <w:rPr>
          <w:rFonts w:asciiTheme="minorHAnsi" w:eastAsiaTheme="minorEastAsia" w:hAnsiTheme="minorHAnsi" w:cstheme="minorBidi"/>
          <w:szCs w:val="22"/>
          <w:lang w:eastAsia="en-US"/>
        </w:rPr>
        <w:t>Probabilidad: 4 - Alta, dada la complejidad del sector.</w:t>
      </w:r>
    </w:p>
    <w:p w14:paraId="0B197C98" w14:textId="77777777" w:rsidR="000C211F" w:rsidRPr="000C211F" w:rsidRDefault="000C211F" w:rsidP="0097412D">
      <w:pPr>
        <w:spacing w:after="160" w:line="259" w:lineRule="auto"/>
        <w:jc w:val="both"/>
        <w:rPr>
          <w:rFonts w:asciiTheme="minorHAnsi" w:eastAsiaTheme="minorEastAsia" w:hAnsiTheme="minorHAnsi" w:cstheme="minorBidi"/>
          <w:szCs w:val="22"/>
          <w:lang w:eastAsia="en-US"/>
        </w:rPr>
      </w:pPr>
      <w:r w:rsidRPr="000C211F">
        <w:rPr>
          <w:rFonts w:asciiTheme="minorHAnsi" w:eastAsiaTheme="minorEastAsia" w:hAnsiTheme="minorHAnsi" w:cstheme="minorBidi"/>
          <w:szCs w:val="22"/>
          <w:lang w:eastAsia="en-US"/>
        </w:rPr>
        <w:t>Impacto: 5 - Muy alto, puede llevar a sanciones graves y pérdida de reputación.</w:t>
      </w:r>
    </w:p>
    <w:p w14:paraId="6BCD9048" w14:textId="77777777" w:rsidR="000C211F" w:rsidRDefault="000C211F" w:rsidP="0078497E">
      <w:pPr>
        <w:numPr>
          <w:ilvl w:val="0"/>
          <w:numId w:val="8"/>
        </w:numPr>
        <w:rPr>
          <w:rFonts w:asciiTheme="minorHAnsi" w:eastAsiaTheme="minorEastAsia" w:hAnsiTheme="minorHAnsi" w:cstheme="minorBidi"/>
          <w:b/>
          <w:bCs/>
          <w:szCs w:val="22"/>
          <w:lang w:eastAsia="en-US"/>
        </w:rPr>
      </w:pPr>
      <w:r w:rsidRPr="000C211F">
        <w:rPr>
          <w:rFonts w:asciiTheme="minorHAnsi" w:eastAsiaTheme="minorEastAsia" w:hAnsiTheme="minorHAnsi" w:cstheme="minorBidi"/>
          <w:b/>
          <w:bCs/>
          <w:szCs w:val="22"/>
          <w:lang w:eastAsia="en-US"/>
        </w:rPr>
        <w:t>Riesgos Asociados con la Protección y Privacidad de Datos</w:t>
      </w:r>
    </w:p>
    <w:p w14:paraId="53E7CFF3" w14:textId="77777777" w:rsidR="00E87408" w:rsidRPr="000C211F" w:rsidRDefault="00E87408" w:rsidP="00E87408">
      <w:pPr>
        <w:ind w:left="720"/>
        <w:rPr>
          <w:rFonts w:asciiTheme="minorHAnsi" w:eastAsiaTheme="minorEastAsia" w:hAnsiTheme="minorHAnsi" w:cstheme="minorBidi"/>
          <w:b/>
          <w:bCs/>
          <w:szCs w:val="22"/>
          <w:lang w:eastAsia="en-US"/>
        </w:rPr>
      </w:pPr>
    </w:p>
    <w:p w14:paraId="48251BC8" w14:textId="77777777" w:rsidR="000C211F" w:rsidRPr="000C211F" w:rsidRDefault="000C211F" w:rsidP="0097412D">
      <w:pPr>
        <w:spacing w:after="160" w:line="259" w:lineRule="auto"/>
        <w:jc w:val="both"/>
        <w:rPr>
          <w:rFonts w:asciiTheme="minorHAnsi" w:eastAsiaTheme="minorEastAsia" w:hAnsiTheme="minorHAnsi" w:cstheme="minorBidi"/>
          <w:szCs w:val="22"/>
          <w:lang w:eastAsia="en-US"/>
        </w:rPr>
      </w:pPr>
      <w:r w:rsidRPr="000C211F">
        <w:rPr>
          <w:rFonts w:asciiTheme="minorHAnsi" w:eastAsiaTheme="minorEastAsia" w:hAnsiTheme="minorHAnsi" w:cstheme="minorBidi"/>
          <w:szCs w:val="22"/>
          <w:lang w:eastAsia="en-US"/>
        </w:rPr>
        <w:t>Probabilidad: 3 - Moderada, depende de las medidas de seguridad implementadas.</w:t>
      </w:r>
    </w:p>
    <w:p w14:paraId="52A7AAA3" w14:textId="77777777" w:rsidR="000C211F" w:rsidRPr="000C211F" w:rsidRDefault="000C211F" w:rsidP="0097412D">
      <w:pPr>
        <w:spacing w:after="160" w:line="259" w:lineRule="auto"/>
        <w:jc w:val="both"/>
        <w:rPr>
          <w:rFonts w:asciiTheme="minorHAnsi" w:eastAsiaTheme="minorEastAsia" w:hAnsiTheme="minorHAnsi" w:cstheme="minorBidi"/>
          <w:szCs w:val="22"/>
          <w:lang w:eastAsia="en-US"/>
        </w:rPr>
      </w:pPr>
      <w:r w:rsidRPr="000C211F">
        <w:rPr>
          <w:rFonts w:asciiTheme="minorHAnsi" w:eastAsiaTheme="minorEastAsia" w:hAnsiTheme="minorHAnsi" w:cstheme="minorBidi"/>
          <w:szCs w:val="22"/>
          <w:lang w:eastAsia="en-US"/>
        </w:rPr>
        <w:t>Impacto: 5 - Muy alto, violaciones de privacidad pueden resultar en sanciones severas.</w:t>
      </w:r>
    </w:p>
    <w:p w14:paraId="054A0709" w14:textId="77777777" w:rsidR="000C211F" w:rsidRDefault="000C211F" w:rsidP="0078497E">
      <w:pPr>
        <w:numPr>
          <w:ilvl w:val="0"/>
          <w:numId w:val="8"/>
        </w:numPr>
        <w:rPr>
          <w:rFonts w:asciiTheme="minorHAnsi" w:eastAsiaTheme="minorEastAsia" w:hAnsiTheme="minorHAnsi" w:cstheme="minorBidi"/>
          <w:b/>
          <w:bCs/>
          <w:szCs w:val="22"/>
          <w:lang w:eastAsia="en-US"/>
        </w:rPr>
      </w:pPr>
      <w:r w:rsidRPr="000C211F">
        <w:rPr>
          <w:rFonts w:asciiTheme="minorHAnsi" w:eastAsiaTheme="minorEastAsia" w:hAnsiTheme="minorHAnsi" w:cstheme="minorBidi"/>
          <w:b/>
          <w:bCs/>
          <w:szCs w:val="22"/>
          <w:lang w:eastAsia="en-US"/>
        </w:rPr>
        <w:t>Problemas Legales Derivados de Contratos con Proveedores o Clientes</w:t>
      </w:r>
    </w:p>
    <w:p w14:paraId="429003D0" w14:textId="77777777" w:rsidR="00E87408" w:rsidRPr="000C211F" w:rsidRDefault="00E87408" w:rsidP="00E87408">
      <w:pPr>
        <w:ind w:left="720"/>
        <w:rPr>
          <w:rFonts w:asciiTheme="minorHAnsi" w:eastAsiaTheme="minorEastAsia" w:hAnsiTheme="minorHAnsi" w:cstheme="minorBidi"/>
          <w:b/>
          <w:bCs/>
          <w:szCs w:val="22"/>
          <w:lang w:eastAsia="en-US"/>
        </w:rPr>
      </w:pPr>
    </w:p>
    <w:p w14:paraId="03FC9341" w14:textId="77777777" w:rsidR="000C211F" w:rsidRPr="000C211F" w:rsidRDefault="000C211F" w:rsidP="0097412D">
      <w:pPr>
        <w:spacing w:after="160" w:line="259" w:lineRule="auto"/>
        <w:jc w:val="both"/>
        <w:rPr>
          <w:rFonts w:asciiTheme="minorHAnsi" w:eastAsiaTheme="minorEastAsia" w:hAnsiTheme="minorHAnsi" w:cstheme="minorBidi"/>
          <w:szCs w:val="22"/>
          <w:lang w:eastAsia="en-US"/>
        </w:rPr>
      </w:pPr>
      <w:r w:rsidRPr="000C211F">
        <w:rPr>
          <w:rFonts w:asciiTheme="minorHAnsi" w:eastAsiaTheme="minorEastAsia" w:hAnsiTheme="minorHAnsi" w:cstheme="minorBidi"/>
          <w:szCs w:val="22"/>
          <w:lang w:eastAsia="en-US"/>
        </w:rPr>
        <w:t>Probabilidad: 2 - Baja si la gestión contractual es adecuada.</w:t>
      </w:r>
    </w:p>
    <w:p w14:paraId="0BA9D3D2" w14:textId="77777777" w:rsidR="000C211F" w:rsidRPr="000C211F" w:rsidRDefault="000C211F" w:rsidP="0097412D">
      <w:pPr>
        <w:spacing w:after="160" w:line="259" w:lineRule="auto"/>
        <w:jc w:val="both"/>
        <w:rPr>
          <w:rFonts w:asciiTheme="minorHAnsi" w:eastAsiaTheme="minorEastAsia" w:hAnsiTheme="minorHAnsi" w:cstheme="minorBidi"/>
          <w:szCs w:val="22"/>
          <w:lang w:eastAsia="en-US"/>
        </w:rPr>
      </w:pPr>
      <w:r w:rsidRPr="000C211F">
        <w:rPr>
          <w:rFonts w:asciiTheme="minorHAnsi" w:eastAsiaTheme="minorEastAsia" w:hAnsiTheme="minorHAnsi" w:cstheme="minorBidi"/>
          <w:szCs w:val="22"/>
          <w:lang w:eastAsia="en-US"/>
        </w:rPr>
        <w:t>Impacto: 4 - Alto, podría resultar en litigios y daños financieros.</w:t>
      </w:r>
    </w:p>
    <w:p w14:paraId="0D2FE367" w14:textId="77777777" w:rsidR="000C211F" w:rsidRDefault="000C211F" w:rsidP="0078497E">
      <w:pPr>
        <w:numPr>
          <w:ilvl w:val="0"/>
          <w:numId w:val="8"/>
        </w:numPr>
        <w:rPr>
          <w:rFonts w:asciiTheme="minorHAnsi" w:eastAsiaTheme="minorEastAsia" w:hAnsiTheme="minorHAnsi" w:cstheme="minorBidi"/>
          <w:b/>
          <w:bCs/>
          <w:szCs w:val="22"/>
          <w:lang w:eastAsia="en-US"/>
        </w:rPr>
      </w:pPr>
      <w:r w:rsidRPr="000C211F">
        <w:rPr>
          <w:rFonts w:asciiTheme="minorHAnsi" w:eastAsiaTheme="minorEastAsia" w:hAnsiTheme="minorHAnsi" w:cstheme="minorBidi"/>
          <w:b/>
          <w:bCs/>
          <w:szCs w:val="22"/>
          <w:lang w:eastAsia="en-US"/>
        </w:rPr>
        <w:t>Riesgo de no Cumplir con las Regulaciones Específicas del Sector de las Telecomunicaciones</w:t>
      </w:r>
    </w:p>
    <w:p w14:paraId="5280CB5A" w14:textId="77777777" w:rsidR="00E87408" w:rsidRPr="000C211F" w:rsidRDefault="00E87408" w:rsidP="00E87408">
      <w:pPr>
        <w:ind w:left="720"/>
        <w:rPr>
          <w:rFonts w:asciiTheme="minorHAnsi" w:eastAsiaTheme="minorEastAsia" w:hAnsiTheme="minorHAnsi" w:cstheme="minorBidi"/>
          <w:b/>
          <w:bCs/>
          <w:szCs w:val="22"/>
          <w:lang w:eastAsia="en-US"/>
        </w:rPr>
      </w:pPr>
    </w:p>
    <w:p w14:paraId="01339E2B" w14:textId="77777777" w:rsidR="000C211F" w:rsidRPr="000C211F" w:rsidRDefault="000C211F" w:rsidP="0097412D">
      <w:pPr>
        <w:spacing w:after="160" w:line="259" w:lineRule="auto"/>
        <w:jc w:val="both"/>
        <w:rPr>
          <w:rFonts w:asciiTheme="minorHAnsi" w:eastAsiaTheme="minorEastAsia" w:hAnsiTheme="minorHAnsi" w:cstheme="minorBidi"/>
          <w:szCs w:val="22"/>
          <w:lang w:eastAsia="en-US"/>
        </w:rPr>
      </w:pPr>
      <w:r w:rsidRPr="000C211F">
        <w:rPr>
          <w:rFonts w:asciiTheme="minorHAnsi" w:eastAsiaTheme="minorEastAsia" w:hAnsiTheme="minorHAnsi" w:cstheme="minorBidi"/>
          <w:szCs w:val="22"/>
          <w:lang w:eastAsia="en-US"/>
        </w:rPr>
        <w:t>Probabilidad: 3 - Moderada, sujeto a la dinámica regulatoria.</w:t>
      </w:r>
    </w:p>
    <w:p w14:paraId="3447907E" w14:textId="77777777" w:rsidR="000C211F" w:rsidRPr="000C211F" w:rsidRDefault="000C211F" w:rsidP="0097412D">
      <w:pPr>
        <w:spacing w:after="160" w:line="259" w:lineRule="auto"/>
        <w:jc w:val="both"/>
        <w:rPr>
          <w:rFonts w:asciiTheme="minorHAnsi" w:eastAsiaTheme="minorEastAsia" w:hAnsiTheme="minorHAnsi" w:cstheme="minorBidi"/>
          <w:szCs w:val="22"/>
          <w:lang w:eastAsia="en-US"/>
        </w:rPr>
      </w:pPr>
      <w:r w:rsidRPr="000C211F">
        <w:rPr>
          <w:rFonts w:asciiTheme="minorHAnsi" w:eastAsiaTheme="minorEastAsia" w:hAnsiTheme="minorHAnsi" w:cstheme="minorBidi"/>
          <w:szCs w:val="22"/>
          <w:lang w:eastAsia="en-US"/>
        </w:rPr>
        <w:t>Impacto: 5 - Muy alto, las sanciones pueden ser significativas.</w:t>
      </w:r>
    </w:p>
    <w:p w14:paraId="387F0672" w14:textId="77777777" w:rsidR="000C211F" w:rsidRDefault="000C211F" w:rsidP="0078497E">
      <w:pPr>
        <w:numPr>
          <w:ilvl w:val="0"/>
          <w:numId w:val="8"/>
        </w:numPr>
        <w:rPr>
          <w:rFonts w:asciiTheme="minorHAnsi" w:eastAsiaTheme="minorEastAsia" w:hAnsiTheme="minorHAnsi" w:cstheme="minorBidi"/>
          <w:b/>
          <w:bCs/>
          <w:szCs w:val="22"/>
          <w:lang w:eastAsia="en-US"/>
        </w:rPr>
      </w:pPr>
      <w:r w:rsidRPr="000C211F">
        <w:rPr>
          <w:rFonts w:asciiTheme="minorHAnsi" w:eastAsiaTheme="minorEastAsia" w:hAnsiTheme="minorHAnsi" w:cstheme="minorBidi"/>
          <w:b/>
          <w:bCs/>
          <w:szCs w:val="22"/>
          <w:lang w:eastAsia="en-US"/>
        </w:rPr>
        <w:t>Riesgo de no Cumplir con las Leyes de Protección de Datos, como el GDPR</w:t>
      </w:r>
    </w:p>
    <w:p w14:paraId="2F2CF22A" w14:textId="77777777" w:rsidR="00E87408" w:rsidRPr="000C211F" w:rsidRDefault="00E87408" w:rsidP="00E87408">
      <w:pPr>
        <w:ind w:left="720"/>
        <w:rPr>
          <w:rFonts w:asciiTheme="minorHAnsi" w:eastAsiaTheme="minorEastAsia" w:hAnsiTheme="minorHAnsi" w:cstheme="minorBidi"/>
          <w:b/>
          <w:bCs/>
          <w:szCs w:val="22"/>
          <w:lang w:eastAsia="en-US"/>
        </w:rPr>
      </w:pPr>
    </w:p>
    <w:p w14:paraId="7C270C21" w14:textId="77777777" w:rsidR="000C211F" w:rsidRPr="000C211F" w:rsidRDefault="000C211F" w:rsidP="0097412D">
      <w:pPr>
        <w:spacing w:after="160" w:line="259" w:lineRule="auto"/>
        <w:jc w:val="both"/>
        <w:rPr>
          <w:rFonts w:asciiTheme="minorHAnsi" w:eastAsiaTheme="minorEastAsia" w:hAnsiTheme="minorHAnsi" w:cstheme="minorBidi"/>
          <w:szCs w:val="22"/>
          <w:lang w:eastAsia="en-US"/>
        </w:rPr>
      </w:pPr>
      <w:r w:rsidRPr="000C211F">
        <w:rPr>
          <w:rFonts w:asciiTheme="minorHAnsi" w:eastAsiaTheme="minorEastAsia" w:hAnsiTheme="minorHAnsi" w:cstheme="minorBidi"/>
          <w:szCs w:val="22"/>
          <w:lang w:eastAsia="en-US"/>
        </w:rPr>
        <w:t>Probabilidad: 3 - Moderada, depende del cumplimiento de las políticas.</w:t>
      </w:r>
    </w:p>
    <w:p w14:paraId="010945E1" w14:textId="77777777" w:rsidR="000C211F" w:rsidRPr="000C211F" w:rsidRDefault="000C211F" w:rsidP="0097412D">
      <w:pPr>
        <w:spacing w:after="160" w:line="259" w:lineRule="auto"/>
        <w:jc w:val="both"/>
        <w:rPr>
          <w:rFonts w:asciiTheme="minorHAnsi" w:eastAsiaTheme="minorEastAsia" w:hAnsiTheme="minorHAnsi" w:cstheme="minorBidi"/>
          <w:szCs w:val="22"/>
          <w:lang w:eastAsia="en-US"/>
        </w:rPr>
      </w:pPr>
      <w:r w:rsidRPr="000C211F">
        <w:rPr>
          <w:rFonts w:asciiTheme="minorHAnsi" w:eastAsiaTheme="minorEastAsia" w:hAnsiTheme="minorHAnsi" w:cstheme="minorBidi"/>
          <w:szCs w:val="22"/>
          <w:lang w:eastAsia="en-US"/>
        </w:rPr>
        <w:t>Impacto: 5 - Muy alto, las sanciones por incumplimiento pueden ser enormes.</w:t>
      </w:r>
    </w:p>
    <w:p w14:paraId="5BCA6DD4" w14:textId="77777777" w:rsidR="000C211F" w:rsidRDefault="000C211F" w:rsidP="0078497E">
      <w:pPr>
        <w:numPr>
          <w:ilvl w:val="0"/>
          <w:numId w:val="8"/>
        </w:numPr>
        <w:rPr>
          <w:rFonts w:asciiTheme="minorHAnsi" w:eastAsiaTheme="minorEastAsia" w:hAnsiTheme="minorHAnsi" w:cstheme="minorBidi"/>
          <w:b/>
          <w:bCs/>
          <w:szCs w:val="22"/>
          <w:lang w:eastAsia="en-US"/>
        </w:rPr>
      </w:pPr>
      <w:r w:rsidRPr="000C211F">
        <w:rPr>
          <w:rFonts w:asciiTheme="minorHAnsi" w:eastAsiaTheme="minorEastAsia" w:hAnsiTheme="minorHAnsi" w:cstheme="minorBidi"/>
          <w:b/>
          <w:bCs/>
          <w:szCs w:val="22"/>
          <w:lang w:eastAsia="en-US"/>
        </w:rPr>
        <w:t>Riesgo de Usar Software sin las Licencias Adecuadas o de Violar los Términos de las Licencias Existentes</w:t>
      </w:r>
    </w:p>
    <w:p w14:paraId="101DBC42" w14:textId="77777777" w:rsidR="00E87408" w:rsidRPr="000C211F" w:rsidRDefault="00E87408" w:rsidP="00E87408">
      <w:pPr>
        <w:ind w:left="720"/>
        <w:rPr>
          <w:rFonts w:asciiTheme="minorHAnsi" w:eastAsiaTheme="minorEastAsia" w:hAnsiTheme="minorHAnsi" w:cstheme="minorBidi"/>
          <w:b/>
          <w:bCs/>
          <w:szCs w:val="22"/>
          <w:lang w:eastAsia="en-US"/>
        </w:rPr>
      </w:pPr>
    </w:p>
    <w:p w14:paraId="7FE4347B" w14:textId="77777777" w:rsidR="000C211F" w:rsidRPr="000C211F" w:rsidRDefault="000C211F" w:rsidP="0097412D">
      <w:pPr>
        <w:spacing w:after="160" w:line="259" w:lineRule="auto"/>
        <w:jc w:val="both"/>
        <w:rPr>
          <w:rFonts w:asciiTheme="minorHAnsi" w:eastAsiaTheme="minorEastAsia" w:hAnsiTheme="minorHAnsi" w:cstheme="minorBidi"/>
          <w:szCs w:val="22"/>
          <w:lang w:eastAsia="en-US"/>
        </w:rPr>
      </w:pPr>
      <w:r w:rsidRPr="000C211F">
        <w:rPr>
          <w:rFonts w:asciiTheme="minorHAnsi" w:eastAsiaTheme="minorEastAsia" w:hAnsiTheme="minorHAnsi" w:cstheme="minorBidi"/>
          <w:szCs w:val="22"/>
          <w:lang w:eastAsia="en-US"/>
        </w:rPr>
        <w:t>Probabilidad: 2 - Baja si se gestionan bien las licencias.</w:t>
      </w:r>
    </w:p>
    <w:p w14:paraId="70BE4F83" w14:textId="77777777" w:rsidR="000C211F" w:rsidRPr="000C211F" w:rsidRDefault="000C211F" w:rsidP="0097412D">
      <w:pPr>
        <w:spacing w:after="160" w:line="259" w:lineRule="auto"/>
        <w:jc w:val="both"/>
        <w:rPr>
          <w:rFonts w:asciiTheme="minorHAnsi" w:eastAsiaTheme="minorEastAsia" w:hAnsiTheme="minorHAnsi" w:cstheme="minorBidi"/>
          <w:szCs w:val="22"/>
          <w:lang w:eastAsia="en-US"/>
        </w:rPr>
      </w:pPr>
      <w:r w:rsidRPr="000C211F">
        <w:rPr>
          <w:rFonts w:asciiTheme="minorHAnsi" w:eastAsiaTheme="minorEastAsia" w:hAnsiTheme="minorHAnsi" w:cstheme="minorBidi"/>
          <w:szCs w:val="22"/>
          <w:lang w:eastAsia="en-US"/>
        </w:rPr>
        <w:t>Impacto: 4 - Alto, podría resultar en litigios y sanciones.</w:t>
      </w:r>
    </w:p>
    <w:p w14:paraId="4FFD45F5" w14:textId="77777777" w:rsidR="000C211F" w:rsidRDefault="000C211F" w:rsidP="0078497E">
      <w:pPr>
        <w:numPr>
          <w:ilvl w:val="0"/>
          <w:numId w:val="8"/>
        </w:numPr>
        <w:rPr>
          <w:rFonts w:asciiTheme="minorHAnsi" w:eastAsiaTheme="minorEastAsia" w:hAnsiTheme="minorHAnsi" w:cstheme="minorBidi"/>
          <w:b/>
          <w:bCs/>
          <w:szCs w:val="22"/>
          <w:lang w:eastAsia="en-US"/>
        </w:rPr>
      </w:pPr>
      <w:r w:rsidRPr="000C211F">
        <w:rPr>
          <w:rFonts w:asciiTheme="minorHAnsi" w:eastAsiaTheme="minorEastAsia" w:hAnsiTheme="minorHAnsi" w:cstheme="minorBidi"/>
          <w:b/>
          <w:bCs/>
          <w:szCs w:val="22"/>
          <w:lang w:eastAsia="en-US"/>
        </w:rPr>
        <w:t>Riesgos Relacionados con la Protección de la Propiedad Intelectual Propia y de Evitar Infringir la Propiedad Intelectual de Terceros</w:t>
      </w:r>
    </w:p>
    <w:p w14:paraId="2A7D3ADA" w14:textId="77777777" w:rsidR="00E87408" w:rsidRPr="000C211F" w:rsidRDefault="00E87408" w:rsidP="00E87408">
      <w:pPr>
        <w:ind w:left="720"/>
        <w:rPr>
          <w:rFonts w:asciiTheme="minorHAnsi" w:eastAsiaTheme="minorEastAsia" w:hAnsiTheme="minorHAnsi" w:cstheme="minorBidi"/>
          <w:b/>
          <w:bCs/>
          <w:szCs w:val="22"/>
          <w:lang w:eastAsia="en-US"/>
        </w:rPr>
      </w:pPr>
    </w:p>
    <w:p w14:paraId="42719B19" w14:textId="77777777" w:rsidR="000C211F" w:rsidRPr="000C211F" w:rsidRDefault="000C211F" w:rsidP="0097412D">
      <w:pPr>
        <w:spacing w:after="160" w:line="259" w:lineRule="auto"/>
        <w:jc w:val="both"/>
        <w:rPr>
          <w:rFonts w:asciiTheme="minorHAnsi" w:eastAsiaTheme="minorEastAsia" w:hAnsiTheme="minorHAnsi" w:cstheme="minorBidi"/>
          <w:szCs w:val="22"/>
          <w:lang w:eastAsia="en-US"/>
        </w:rPr>
      </w:pPr>
      <w:r w:rsidRPr="000C211F">
        <w:rPr>
          <w:rFonts w:asciiTheme="minorHAnsi" w:eastAsiaTheme="minorEastAsia" w:hAnsiTheme="minorHAnsi" w:cstheme="minorBidi"/>
          <w:szCs w:val="22"/>
          <w:lang w:eastAsia="en-US"/>
        </w:rPr>
        <w:t>Probabilidad: 3 - Moderada, depende de la diligencia en la gestión de propiedad intelectual.</w:t>
      </w:r>
    </w:p>
    <w:p w14:paraId="1B57F8C8" w14:textId="77777777" w:rsidR="000C211F" w:rsidRPr="000C211F" w:rsidRDefault="000C211F" w:rsidP="0097412D">
      <w:pPr>
        <w:spacing w:after="160" w:line="259" w:lineRule="auto"/>
        <w:jc w:val="both"/>
        <w:rPr>
          <w:rFonts w:asciiTheme="minorHAnsi" w:eastAsiaTheme="minorEastAsia" w:hAnsiTheme="minorHAnsi" w:cstheme="minorBidi"/>
          <w:szCs w:val="22"/>
          <w:lang w:eastAsia="en-US"/>
        </w:rPr>
      </w:pPr>
      <w:r w:rsidRPr="000C211F">
        <w:rPr>
          <w:rFonts w:asciiTheme="minorHAnsi" w:eastAsiaTheme="minorEastAsia" w:hAnsiTheme="minorHAnsi" w:cstheme="minorBidi"/>
          <w:szCs w:val="22"/>
          <w:lang w:eastAsia="en-US"/>
        </w:rPr>
        <w:t>Impacto: 4 - Alto, puede resultar en litigios costosos.</w:t>
      </w:r>
    </w:p>
    <w:p w14:paraId="18EFDD50" w14:textId="77777777" w:rsidR="000C211F" w:rsidRDefault="000C211F" w:rsidP="0078497E">
      <w:pPr>
        <w:numPr>
          <w:ilvl w:val="0"/>
          <w:numId w:val="8"/>
        </w:numPr>
        <w:rPr>
          <w:rFonts w:asciiTheme="minorHAnsi" w:eastAsiaTheme="minorEastAsia" w:hAnsiTheme="minorHAnsi" w:cstheme="minorBidi"/>
          <w:b/>
          <w:bCs/>
          <w:szCs w:val="22"/>
          <w:lang w:eastAsia="en-US"/>
        </w:rPr>
      </w:pPr>
      <w:r w:rsidRPr="000C211F">
        <w:rPr>
          <w:rFonts w:asciiTheme="minorHAnsi" w:eastAsiaTheme="minorEastAsia" w:hAnsiTheme="minorHAnsi" w:cstheme="minorBidi"/>
          <w:b/>
          <w:bCs/>
          <w:szCs w:val="22"/>
          <w:lang w:eastAsia="en-US"/>
        </w:rPr>
        <w:t>Riesgos Asociados con no Cumplir con los Estándares Industriales o Técnicos Requeridos</w:t>
      </w:r>
    </w:p>
    <w:p w14:paraId="4E8073B9" w14:textId="77777777" w:rsidR="00E87408" w:rsidRPr="000C211F" w:rsidRDefault="00E87408" w:rsidP="00E87408">
      <w:pPr>
        <w:ind w:left="720"/>
        <w:rPr>
          <w:rFonts w:asciiTheme="minorHAnsi" w:eastAsiaTheme="minorEastAsia" w:hAnsiTheme="minorHAnsi" w:cstheme="minorBidi"/>
          <w:b/>
          <w:bCs/>
          <w:szCs w:val="22"/>
          <w:lang w:eastAsia="en-US"/>
        </w:rPr>
      </w:pPr>
    </w:p>
    <w:p w14:paraId="4509F292" w14:textId="77777777" w:rsidR="000C211F" w:rsidRPr="000C211F" w:rsidRDefault="000C211F" w:rsidP="0097412D">
      <w:pPr>
        <w:spacing w:after="160" w:line="259" w:lineRule="auto"/>
        <w:jc w:val="both"/>
        <w:rPr>
          <w:rFonts w:asciiTheme="minorHAnsi" w:eastAsiaTheme="minorEastAsia" w:hAnsiTheme="minorHAnsi" w:cstheme="minorBidi"/>
          <w:szCs w:val="22"/>
          <w:lang w:eastAsia="en-US"/>
        </w:rPr>
      </w:pPr>
      <w:r w:rsidRPr="000C211F">
        <w:rPr>
          <w:rFonts w:asciiTheme="minorHAnsi" w:eastAsiaTheme="minorEastAsia" w:hAnsiTheme="minorHAnsi" w:cstheme="minorBidi"/>
          <w:szCs w:val="22"/>
          <w:lang w:eastAsia="en-US"/>
        </w:rPr>
        <w:t>Probabilidad: 3 - Moderada, varía según la adherencia a los estándares.</w:t>
      </w:r>
    </w:p>
    <w:p w14:paraId="29ABA0D5" w14:textId="77777777" w:rsidR="000C211F" w:rsidRPr="000C211F" w:rsidRDefault="000C211F" w:rsidP="0097412D">
      <w:pPr>
        <w:spacing w:after="160" w:line="259" w:lineRule="auto"/>
        <w:jc w:val="both"/>
        <w:rPr>
          <w:rFonts w:asciiTheme="minorHAnsi" w:eastAsiaTheme="minorEastAsia" w:hAnsiTheme="minorHAnsi" w:cstheme="minorBidi"/>
          <w:szCs w:val="22"/>
          <w:lang w:eastAsia="en-US"/>
        </w:rPr>
      </w:pPr>
      <w:r w:rsidRPr="000C211F">
        <w:rPr>
          <w:rFonts w:asciiTheme="minorHAnsi" w:eastAsiaTheme="minorEastAsia" w:hAnsiTheme="minorHAnsi" w:cstheme="minorBidi"/>
          <w:szCs w:val="22"/>
          <w:lang w:eastAsia="en-US"/>
        </w:rPr>
        <w:t>Impacto: 4 - Alto, puede llevar a incumplimientos y sanciones.</w:t>
      </w:r>
    </w:p>
    <w:p w14:paraId="3845E465" w14:textId="77777777" w:rsidR="000C211F" w:rsidRDefault="000C211F" w:rsidP="0078497E">
      <w:pPr>
        <w:numPr>
          <w:ilvl w:val="0"/>
          <w:numId w:val="8"/>
        </w:numPr>
        <w:rPr>
          <w:rFonts w:asciiTheme="minorHAnsi" w:eastAsiaTheme="minorEastAsia" w:hAnsiTheme="minorHAnsi" w:cstheme="minorBidi"/>
          <w:b/>
          <w:bCs/>
          <w:szCs w:val="22"/>
          <w:lang w:eastAsia="en-US"/>
        </w:rPr>
      </w:pPr>
      <w:r w:rsidRPr="000C211F">
        <w:rPr>
          <w:rFonts w:asciiTheme="minorHAnsi" w:eastAsiaTheme="minorEastAsia" w:hAnsiTheme="minorHAnsi" w:cstheme="minorBidi"/>
          <w:b/>
          <w:bCs/>
          <w:szCs w:val="22"/>
          <w:lang w:eastAsia="en-US"/>
        </w:rPr>
        <w:t>Riesgo de Enfrentar Sanciones o Multas por Parte de Organismos Reguladores Debido a Incumplimientos de Regulaciones</w:t>
      </w:r>
    </w:p>
    <w:p w14:paraId="43764EFF" w14:textId="77777777" w:rsidR="00E87408" w:rsidRPr="000C211F" w:rsidRDefault="00E87408" w:rsidP="00E87408">
      <w:pPr>
        <w:ind w:left="720"/>
        <w:rPr>
          <w:rFonts w:asciiTheme="minorHAnsi" w:eastAsiaTheme="minorEastAsia" w:hAnsiTheme="minorHAnsi" w:cstheme="minorBidi"/>
          <w:b/>
          <w:bCs/>
          <w:szCs w:val="22"/>
          <w:lang w:eastAsia="en-US"/>
        </w:rPr>
      </w:pPr>
    </w:p>
    <w:p w14:paraId="6C57C870" w14:textId="77777777" w:rsidR="000C211F" w:rsidRPr="000C211F" w:rsidRDefault="000C211F" w:rsidP="0097412D">
      <w:pPr>
        <w:spacing w:after="160" w:line="259" w:lineRule="auto"/>
        <w:jc w:val="both"/>
        <w:rPr>
          <w:rFonts w:asciiTheme="minorHAnsi" w:eastAsiaTheme="minorEastAsia" w:hAnsiTheme="minorHAnsi" w:cstheme="minorBidi"/>
          <w:szCs w:val="22"/>
          <w:lang w:eastAsia="en-US"/>
        </w:rPr>
      </w:pPr>
      <w:r w:rsidRPr="000C211F">
        <w:rPr>
          <w:rFonts w:asciiTheme="minorHAnsi" w:eastAsiaTheme="minorEastAsia" w:hAnsiTheme="minorHAnsi" w:cstheme="minorBidi"/>
          <w:szCs w:val="22"/>
          <w:lang w:eastAsia="en-US"/>
        </w:rPr>
        <w:t>Probabilidad: 3 - Moderada, sujeto a la eficacia del cumplimiento regulatorio.</w:t>
      </w:r>
    </w:p>
    <w:p w14:paraId="5EB4B45A" w14:textId="75E91347" w:rsidR="00E87408" w:rsidRDefault="000C211F" w:rsidP="0097412D">
      <w:pPr>
        <w:spacing w:after="160" w:line="259" w:lineRule="auto"/>
        <w:jc w:val="both"/>
        <w:rPr>
          <w:rFonts w:asciiTheme="minorHAnsi" w:eastAsiaTheme="minorEastAsia" w:hAnsiTheme="minorHAnsi" w:cstheme="minorBidi"/>
          <w:szCs w:val="22"/>
          <w:lang w:eastAsia="en-US"/>
        </w:rPr>
      </w:pPr>
      <w:r w:rsidRPr="000C211F">
        <w:rPr>
          <w:rFonts w:asciiTheme="minorHAnsi" w:eastAsiaTheme="minorEastAsia" w:hAnsiTheme="minorHAnsi" w:cstheme="minorBidi"/>
          <w:szCs w:val="22"/>
          <w:lang w:eastAsia="en-US"/>
        </w:rPr>
        <w:t>Impacto: 5 - Muy alto, puede tener consecuencias financieras y de reputación significativas</w:t>
      </w:r>
      <w:r w:rsidR="00E87408">
        <w:rPr>
          <w:rFonts w:asciiTheme="minorHAnsi" w:eastAsiaTheme="minorEastAsia" w:hAnsiTheme="minorHAnsi" w:cstheme="minorBidi"/>
          <w:szCs w:val="22"/>
          <w:lang w:eastAsia="en-US"/>
        </w:rPr>
        <w:t>.</w:t>
      </w:r>
    </w:p>
    <w:p w14:paraId="488C4F9C" w14:textId="77777777" w:rsidR="00E87408" w:rsidRPr="000C211F" w:rsidRDefault="00E87408" w:rsidP="0097412D">
      <w:pPr>
        <w:spacing w:after="160" w:line="259" w:lineRule="auto"/>
        <w:jc w:val="both"/>
        <w:rPr>
          <w:rFonts w:asciiTheme="minorHAnsi" w:eastAsiaTheme="minorEastAsia" w:hAnsiTheme="minorHAnsi" w:cstheme="minorBidi"/>
          <w:szCs w:val="22"/>
          <w:lang w:eastAsia="en-US"/>
        </w:rPr>
      </w:pPr>
    </w:p>
    <w:p w14:paraId="46099DC1" w14:textId="62E53410" w:rsidR="004A3F8C" w:rsidRPr="002B6054" w:rsidRDefault="000C211F" w:rsidP="002B6054">
      <w:pPr>
        <w:spacing w:after="160" w:line="259" w:lineRule="auto"/>
        <w:jc w:val="both"/>
        <w:rPr>
          <w:rFonts w:asciiTheme="minorHAnsi" w:eastAsiaTheme="minorEastAsia" w:hAnsiTheme="minorHAnsi" w:cstheme="minorBidi"/>
          <w:szCs w:val="22"/>
          <w:lang w:eastAsia="en-US"/>
        </w:rPr>
      </w:pPr>
      <w:r w:rsidRPr="000C211F">
        <w:rPr>
          <w:rFonts w:asciiTheme="minorHAnsi" w:eastAsiaTheme="minorEastAsia" w:hAnsiTheme="minorHAnsi" w:cstheme="minorBidi"/>
          <w:szCs w:val="22"/>
          <w:lang w:eastAsia="en-US"/>
        </w:rPr>
        <w:t>Los riesgos con las calificaciones más altas, como "Incumplimiento de normativas y leyes de telecomunicaciones" y "Riesgos asociados con la protección y privacidad de datos", deben ser priorizados para su mitigación. Estos riesgos representan las mayores amenazas legales y regulatorias para el proyecto y requieren una gestión proactiva y estrategias efectivas de cumplimiento legal.</w:t>
      </w:r>
    </w:p>
    <w:p w14:paraId="0E9C5F8C" w14:textId="29081FB3" w:rsidR="00A14792" w:rsidRDefault="00D15084" w:rsidP="00D15084">
      <w:pPr>
        <w:pStyle w:val="Ttulo2"/>
      </w:pPr>
      <w:bookmarkStart w:id="16" w:name="_Toc153557536"/>
      <w:r>
        <w:t>Analisis Cuantitativo</w:t>
      </w:r>
      <w:bookmarkEnd w:id="16"/>
    </w:p>
    <w:p w14:paraId="166DB422" w14:textId="2DFC4C1A" w:rsidR="00E602E4" w:rsidRPr="00E602E4" w:rsidRDefault="00E602E4" w:rsidP="00E602E4">
      <w:pPr>
        <w:rPr>
          <w:rFonts w:asciiTheme="minorHAnsi" w:eastAsiaTheme="minorEastAsia" w:hAnsiTheme="minorHAnsi" w:cstheme="minorBidi"/>
          <w:szCs w:val="22"/>
          <w:lang w:eastAsia="en-US"/>
        </w:rPr>
      </w:pPr>
      <w:r w:rsidRPr="00E602E4">
        <w:rPr>
          <w:rFonts w:asciiTheme="minorHAnsi" w:eastAsiaTheme="minorEastAsia" w:hAnsiTheme="minorHAnsi" w:cstheme="minorBidi"/>
          <w:szCs w:val="22"/>
          <w:lang w:eastAsia="en-US"/>
        </w:rPr>
        <w:t>El análisis cuantitativo de riesgos para el proyecto de desarrollo y despliegue de un Sistema de Información en telecomunicaciones debe incluir la cuantificación en coste del efecto de los riesgos identificados sobre los objetivos generales del proyecto. Usaremos la técnica de juicio de expertos para estimar escenarios optimistas (riesgo bajo), pesimistas (riesgo alto) y más probables (riesgo moderado) para cada uno de los riesgos técnicos listados.</w:t>
      </w:r>
      <w:r>
        <w:rPr>
          <w:rFonts w:asciiTheme="minorHAnsi" w:eastAsiaTheme="minorEastAsia" w:hAnsiTheme="minorHAnsi" w:cstheme="minorBidi"/>
          <w:szCs w:val="22"/>
          <w:lang w:eastAsia="en-US"/>
        </w:rPr>
        <w:t xml:space="preserve"> </w:t>
      </w:r>
    </w:p>
    <w:p w14:paraId="3102FB8E" w14:textId="5AF47945" w:rsidR="00CE4872" w:rsidRDefault="004B0CFE" w:rsidP="00CE4872">
      <w:pPr>
        <w:pStyle w:val="Ttulo3"/>
      </w:pPr>
      <w:bookmarkStart w:id="17" w:name="_Toc153557537"/>
      <w:r>
        <w:t>Riesgos Técnicos</w:t>
      </w:r>
      <w:bookmarkEnd w:id="17"/>
    </w:p>
    <w:p w14:paraId="1FA260D6" w14:textId="77777777" w:rsidR="003E6C24" w:rsidRDefault="003E6C24" w:rsidP="0078497E">
      <w:pPr>
        <w:numPr>
          <w:ilvl w:val="0"/>
          <w:numId w:val="9"/>
        </w:numPr>
        <w:rPr>
          <w:rFonts w:asciiTheme="minorHAnsi" w:eastAsiaTheme="minorEastAsia" w:hAnsiTheme="minorHAnsi" w:cstheme="minorBidi"/>
          <w:b/>
          <w:bCs/>
          <w:szCs w:val="22"/>
          <w:lang w:eastAsia="en-US"/>
        </w:rPr>
      </w:pPr>
      <w:r w:rsidRPr="003E6C24">
        <w:rPr>
          <w:rFonts w:asciiTheme="minorHAnsi" w:eastAsiaTheme="minorEastAsia" w:hAnsiTheme="minorHAnsi" w:cstheme="minorBidi"/>
          <w:b/>
          <w:bCs/>
          <w:szCs w:val="22"/>
          <w:lang w:eastAsia="en-US"/>
        </w:rPr>
        <w:t>Incompatibilidad Tecnológica entre Diferentes Sistemas y Equipos</w:t>
      </w:r>
    </w:p>
    <w:p w14:paraId="7A710092" w14:textId="77777777" w:rsidR="009B0E5A" w:rsidRPr="003E6C24" w:rsidRDefault="009B0E5A" w:rsidP="009B0E5A">
      <w:pPr>
        <w:ind w:left="720"/>
        <w:rPr>
          <w:rFonts w:asciiTheme="minorHAnsi" w:eastAsiaTheme="minorEastAsia" w:hAnsiTheme="minorHAnsi" w:cstheme="minorBidi"/>
          <w:b/>
          <w:bCs/>
          <w:szCs w:val="22"/>
          <w:lang w:eastAsia="en-US"/>
        </w:rPr>
      </w:pPr>
    </w:p>
    <w:p w14:paraId="3369C5E3" w14:textId="77777777" w:rsidR="003E6C24" w:rsidRPr="003E6C24" w:rsidRDefault="003E6C24" w:rsidP="00A516E0">
      <w:pPr>
        <w:spacing w:after="160" w:line="259" w:lineRule="auto"/>
        <w:jc w:val="both"/>
        <w:rPr>
          <w:rFonts w:asciiTheme="minorHAnsi" w:eastAsiaTheme="minorEastAsia" w:hAnsiTheme="minorHAnsi" w:cstheme="minorBidi"/>
          <w:szCs w:val="22"/>
          <w:lang w:eastAsia="en-US"/>
        </w:rPr>
      </w:pPr>
      <w:r w:rsidRPr="003E6C24">
        <w:rPr>
          <w:rFonts w:asciiTheme="minorHAnsi" w:eastAsiaTheme="minorEastAsia" w:hAnsiTheme="minorHAnsi" w:cstheme="minorBidi"/>
          <w:szCs w:val="22"/>
          <w:lang w:eastAsia="en-US"/>
        </w:rPr>
        <w:t>Escenario Optimista: Costo adicional mínimo por adaptaciones menores.</w:t>
      </w:r>
    </w:p>
    <w:p w14:paraId="7BD96EA0" w14:textId="77777777" w:rsidR="003E6C24" w:rsidRPr="003E6C24" w:rsidRDefault="003E6C24" w:rsidP="00A516E0">
      <w:pPr>
        <w:spacing w:after="160" w:line="259" w:lineRule="auto"/>
        <w:jc w:val="both"/>
        <w:rPr>
          <w:rFonts w:asciiTheme="minorHAnsi" w:eastAsiaTheme="minorEastAsia" w:hAnsiTheme="minorHAnsi" w:cstheme="minorBidi"/>
          <w:szCs w:val="22"/>
          <w:lang w:eastAsia="en-US"/>
        </w:rPr>
      </w:pPr>
      <w:r w:rsidRPr="003E6C24">
        <w:rPr>
          <w:rFonts w:asciiTheme="minorHAnsi" w:eastAsiaTheme="minorEastAsia" w:hAnsiTheme="minorHAnsi" w:cstheme="minorBidi"/>
          <w:szCs w:val="22"/>
          <w:lang w:eastAsia="en-US"/>
        </w:rPr>
        <w:t>Escenario Más Probable: Costos moderados para resolver incompatibilidades.</w:t>
      </w:r>
    </w:p>
    <w:p w14:paraId="5F75F62C" w14:textId="77777777" w:rsidR="003E6C24" w:rsidRPr="003E6C24" w:rsidRDefault="003E6C24" w:rsidP="00A516E0">
      <w:pPr>
        <w:spacing w:after="160" w:line="259" w:lineRule="auto"/>
        <w:jc w:val="both"/>
        <w:rPr>
          <w:rFonts w:asciiTheme="minorHAnsi" w:eastAsiaTheme="minorEastAsia" w:hAnsiTheme="minorHAnsi" w:cstheme="minorBidi"/>
          <w:szCs w:val="22"/>
          <w:lang w:eastAsia="en-US"/>
        </w:rPr>
      </w:pPr>
      <w:r w:rsidRPr="003E6C24">
        <w:rPr>
          <w:rFonts w:asciiTheme="minorHAnsi" w:eastAsiaTheme="minorEastAsia" w:hAnsiTheme="minorHAnsi" w:cstheme="minorBidi"/>
          <w:szCs w:val="22"/>
          <w:lang w:eastAsia="en-US"/>
        </w:rPr>
        <w:t>Escenario Pesimista: Costos significativos debido a la necesidad de reemplazar o modificar extensamente los sistemas.</w:t>
      </w:r>
    </w:p>
    <w:p w14:paraId="4B71CE2D" w14:textId="77777777" w:rsidR="003E6C24" w:rsidRDefault="003E6C24" w:rsidP="0078497E">
      <w:pPr>
        <w:numPr>
          <w:ilvl w:val="0"/>
          <w:numId w:val="9"/>
        </w:numPr>
        <w:rPr>
          <w:rFonts w:asciiTheme="minorHAnsi" w:eastAsiaTheme="minorEastAsia" w:hAnsiTheme="minorHAnsi" w:cstheme="minorBidi"/>
          <w:b/>
          <w:bCs/>
          <w:szCs w:val="22"/>
          <w:lang w:eastAsia="en-US"/>
        </w:rPr>
      </w:pPr>
      <w:r w:rsidRPr="003E6C24">
        <w:rPr>
          <w:rFonts w:asciiTheme="minorHAnsi" w:eastAsiaTheme="minorEastAsia" w:hAnsiTheme="minorHAnsi" w:cstheme="minorBidi"/>
          <w:b/>
          <w:bCs/>
          <w:szCs w:val="22"/>
          <w:lang w:eastAsia="en-US"/>
        </w:rPr>
        <w:lastRenderedPageBreak/>
        <w:t>Fallos en el Software o Hardware Durante el Desarrollo o la Implementación</w:t>
      </w:r>
    </w:p>
    <w:p w14:paraId="20D2D9EA" w14:textId="77777777" w:rsidR="002D09BC" w:rsidRPr="003E6C24" w:rsidRDefault="002D09BC" w:rsidP="002D09BC">
      <w:pPr>
        <w:ind w:left="720"/>
        <w:rPr>
          <w:rFonts w:asciiTheme="minorHAnsi" w:eastAsiaTheme="minorEastAsia" w:hAnsiTheme="minorHAnsi" w:cstheme="minorBidi"/>
          <w:b/>
          <w:bCs/>
          <w:szCs w:val="22"/>
          <w:lang w:eastAsia="en-US"/>
        </w:rPr>
      </w:pPr>
    </w:p>
    <w:p w14:paraId="67FF662B" w14:textId="77777777" w:rsidR="003E6C24" w:rsidRPr="003E6C24" w:rsidRDefault="003E6C24" w:rsidP="00A516E0">
      <w:pPr>
        <w:spacing w:after="160" w:line="259" w:lineRule="auto"/>
        <w:jc w:val="both"/>
        <w:rPr>
          <w:rFonts w:asciiTheme="minorHAnsi" w:eastAsiaTheme="minorEastAsia" w:hAnsiTheme="minorHAnsi" w:cstheme="minorBidi"/>
          <w:szCs w:val="22"/>
          <w:lang w:eastAsia="en-US"/>
        </w:rPr>
      </w:pPr>
      <w:r w:rsidRPr="003E6C24">
        <w:rPr>
          <w:rFonts w:asciiTheme="minorHAnsi" w:eastAsiaTheme="minorEastAsia" w:hAnsiTheme="minorHAnsi" w:cstheme="minorBidi"/>
          <w:szCs w:val="22"/>
          <w:lang w:eastAsia="en-US"/>
        </w:rPr>
        <w:t>Optimista: Pocos fallos, con costos mínimos de corrección.</w:t>
      </w:r>
    </w:p>
    <w:p w14:paraId="4BFF66F2" w14:textId="77777777" w:rsidR="003E6C24" w:rsidRPr="003E6C24" w:rsidRDefault="003E6C24" w:rsidP="00A516E0">
      <w:pPr>
        <w:spacing w:after="160" w:line="259" w:lineRule="auto"/>
        <w:jc w:val="both"/>
        <w:rPr>
          <w:rFonts w:asciiTheme="minorHAnsi" w:eastAsiaTheme="minorEastAsia" w:hAnsiTheme="minorHAnsi" w:cstheme="minorBidi"/>
          <w:szCs w:val="22"/>
          <w:lang w:eastAsia="en-US"/>
        </w:rPr>
      </w:pPr>
      <w:r w:rsidRPr="003E6C24">
        <w:rPr>
          <w:rFonts w:asciiTheme="minorHAnsi" w:eastAsiaTheme="minorEastAsia" w:hAnsiTheme="minorHAnsi" w:cstheme="minorBidi"/>
          <w:szCs w:val="22"/>
          <w:lang w:eastAsia="en-US"/>
        </w:rPr>
        <w:t>Más Probable: Fallos ocasionales, requiriendo inversiones moderadas para solucionar.</w:t>
      </w:r>
    </w:p>
    <w:p w14:paraId="201D3E43" w14:textId="77777777" w:rsidR="003E6C24" w:rsidRPr="003E6C24" w:rsidRDefault="003E6C24" w:rsidP="00A516E0">
      <w:pPr>
        <w:spacing w:after="160" w:line="259" w:lineRule="auto"/>
        <w:jc w:val="both"/>
        <w:rPr>
          <w:rFonts w:asciiTheme="minorHAnsi" w:eastAsiaTheme="minorEastAsia" w:hAnsiTheme="minorHAnsi" w:cstheme="minorBidi"/>
          <w:szCs w:val="22"/>
          <w:lang w:eastAsia="en-US"/>
        </w:rPr>
      </w:pPr>
      <w:r w:rsidRPr="003E6C24">
        <w:rPr>
          <w:rFonts w:asciiTheme="minorHAnsi" w:eastAsiaTheme="minorEastAsia" w:hAnsiTheme="minorHAnsi" w:cstheme="minorBidi"/>
          <w:szCs w:val="22"/>
          <w:lang w:eastAsia="en-US"/>
        </w:rPr>
        <w:t>Pesimista: Fallos frecuentes o críticos, generando altos costos en correcciones y retrasos.</w:t>
      </w:r>
    </w:p>
    <w:p w14:paraId="1CEA5CD8" w14:textId="77777777" w:rsidR="003E6C24" w:rsidRDefault="003E6C24" w:rsidP="0078497E">
      <w:pPr>
        <w:numPr>
          <w:ilvl w:val="0"/>
          <w:numId w:val="9"/>
        </w:numPr>
        <w:rPr>
          <w:rFonts w:asciiTheme="minorHAnsi" w:eastAsiaTheme="minorEastAsia" w:hAnsiTheme="minorHAnsi" w:cstheme="minorBidi"/>
          <w:b/>
          <w:bCs/>
          <w:szCs w:val="22"/>
          <w:lang w:eastAsia="en-US"/>
        </w:rPr>
      </w:pPr>
      <w:r w:rsidRPr="003E6C24">
        <w:rPr>
          <w:rFonts w:asciiTheme="minorHAnsi" w:eastAsiaTheme="minorEastAsia" w:hAnsiTheme="minorHAnsi" w:cstheme="minorBidi"/>
          <w:b/>
          <w:bCs/>
          <w:szCs w:val="22"/>
          <w:lang w:eastAsia="en-US"/>
        </w:rPr>
        <w:t>Problemas de Escalabilidad y Rendimiento del Sistema</w:t>
      </w:r>
    </w:p>
    <w:p w14:paraId="69643AF1" w14:textId="77777777" w:rsidR="002D09BC" w:rsidRPr="003E6C24" w:rsidRDefault="002D09BC" w:rsidP="002D09BC">
      <w:pPr>
        <w:ind w:left="720"/>
        <w:rPr>
          <w:rFonts w:asciiTheme="minorHAnsi" w:eastAsiaTheme="minorEastAsia" w:hAnsiTheme="minorHAnsi" w:cstheme="minorBidi"/>
          <w:b/>
          <w:bCs/>
          <w:szCs w:val="22"/>
          <w:lang w:eastAsia="en-US"/>
        </w:rPr>
      </w:pPr>
    </w:p>
    <w:p w14:paraId="65F88F67" w14:textId="77777777" w:rsidR="003E6C24" w:rsidRPr="003E6C24" w:rsidRDefault="003E6C24" w:rsidP="00A516E0">
      <w:pPr>
        <w:spacing w:after="160" w:line="259" w:lineRule="auto"/>
        <w:jc w:val="both"/>
        <w:rPr>
          <w:rFonts w:asciiTheme="minorHAnsi" w:eastAsiaTheme="minorEastAsia" w:hAnsiTheme="minorHAnsi" w:cstheme="minorBidi"/>
          <w:szCs w:val="22"/>
          <w:lang w:eastAsia="en-US"/>
        </w:rPr>
      </w:pPr>
      <w:r w:rsidRPr="003E6C24">
        <w:rPr>
          <w:rFonts w:asciiTheme="minorHAnsi" w:eastAsiaTheme="minorEastAsia" w:hAnsiTheme="minorHAnsi" w:cstheme="minorBidi"/>
          <w:szCs w:val="22"/>
          <w:lang w:eastAsia="en-US"/>
        </w:rPr>
        <w:t>Optimista: Escalabilidad adecuada sin costos adicionales.</w:t>
      </w:r>
    </w:p>
    <w:p w14:paraId="0BA24075" w14:textId="77777777" w:rsidR="003E6C24" w:rsidRPr="003E6C24" w:rsidRDefault="003E6C24" w:rsidP="00A516E0">
      <w:pPr>
        <w:spacing w:after="160" w:line="259" w:lineRule="auto"/>
        <w:jc w:val="both"/>
        <w:rPr>
          <w:rFonts w:asciiTheme="minorHAnsi" w:eastAsiaTheme="minorEastAsia" w:hAnsiTheme="minorHAnsi" w:cstheme="minorBidi"/>
          <w:szCs w:val="22"/>
          <w:lang w:eastAsia="en-US"/>
        </w:rPr>
      </w:pPr>
      <w:r w:rsidRPr="003E6C24">
        <w:rPr>
          <w:rFonts w:asciiTheme="minorHAnsi" w:eastAsiaTheme="minorEastAsia" w:hAnsiTheme="minorHAnsi" w:cstheme="minorBidi"/>
          <w:szCs w:val="22"/>
          <w:lang w:eastAsia="en-US"/>
        </w:rPr>
        <w:t>Más Probable: Necesidad de mejoras moderadas, con costos razonables.</w:t>
      </w:r>
    </w:p>
    <w:p w14:paraId="6A8F7A67" w14:textId="77777777" w:rsidR="003E6C24" w:rsidRPr="003E6C24" w:rsidRDefault="003E6C24" w:rsidP="00A516E0">
      <w:pPr>
        <w:spacing w:after="160" w:line="259" w:lineRule="auto"/>
        <w:jc w:val="both"/>
        <w:rPr>
          <w:rFonts w:asciiTheme="minorHAnsi" w:eastAsiaTheme="minorEastAsia" w:hAnsiTheme="minorHAnsi" w:cstheme="minorBidi"/>
          <w:szCs w:val="22"/>
          <w:lang w:eastAsia="en-US"/>
        </w:rPr>
      </w:pPr>
      <w:r w:rsidRPr="003E6C24">
        <w:rPr>
          <w:rFonts w:asciiTheme="minorHAnsi" w:eastAsiaTheme="minorEastAsia" w:hAnsiTheme="minorHAnsi" w:cstheme="minorBidi"/>
          <w:szCs w:val="22"/>
          <w:lang w:eastAsia="en-US"/>
        </w:rPr>
        <w:t>Pesimista: Revisión completa de la arquitectura, resultando en altos costos.</w:t>
      </w:r>
    </w:p>
    <w:p w14:paraId="1D57C093" w14:textId="77777777" w:rsidR="003E6C24" w:rsidRDefault="003E6C24" w:rsidP="0078497E">
      <w:pPr>
        <w:numPr>
          <w:ilvl w:val="0"/>
          <w:numId w:val="9"/>
        </w:numPr>
        <w:rPr>
          <w:rFonts w:asciiTheme="minorHAnsi" w:eastAsiaTheme="minorEastAsia" w:hAnsiTheme="minorHAnsi" w:cstheme="minorBidi"/>
          <w:b/>
          <w:bCs/>
          <w:szCs w:val="22"/>
          <w:lang w:eastAsia="en-US"/>
        </w:rPr>
      </w:pPr>
      <w:r w:rsidRPr="003E6C24">
        <w:rPr>
          <w:rFonts w:asciiTheme="minorHAnsi" w:eastAsiaTheme="minorEastAsia" w:hAnsiTheme="minorHAnsi" w:cstheme="minorBidi"/>
          <w:b/>
          <w:bCs/>
          <w:szCs w:val="22"/>
          <w:lang w:eastAsia="en-US"/>
        </w:rPr>
        <w:t>Riesgos de Seguridad Cibernética y Vulnerabilidades en la Protección de Datos</w:t>
      </w:r>
    </w:p>
    <w:p w14:paraId="470CFC3D" w14:textId="77777777" w:rsidR="002D09BC" w:rsidRPr="003E6C24" w:rsidRDefault="002D09BC" w:rsidP="002D09BC">
      <w:pPr>
        <w:ind w:left="720"/>
        <w:rPr>
          <w:rFonts w:asciiTheme="minorHAnsi" w:eastAsiaTheme="minorEastAsia" w:hAnsiTheme="minorHAnsi" w:cstheme="minorBidi"/>
          <w:b/>
          <w:bCs/>
          <w:szCs w:val="22"/>
          <w:lang w:eastAsia="en-US"/>
        </w:rPr>
      </w:pPr>
    </w:p>
    <w:p w14:paraId="4A83843E" w14:textId="77777777" w:rsidR="003E6C24" w:rsidRPr="003E6C24" w:rsidRDefault="003E6C24" w:rsidP="00A516E0">
      <w:pPr>
        <w:spacing w:after="160" w:line="259" w:lineRule="auto"/>
        <w:jc w:val="both"/>
        <w:rPr>
          <w:rFonts w:asciiTheme="minorHAnsi" w:eastAsiaTheme="minorEastAsia" w:hAnsiTheme="minorHAnsi" w:cstheme="minorBidi"/>
          <w:szCs w:val="22"/>
          <w:lang w:eastAsia="en-US"/>
        </w:rPr>
      </w:pPr>
      <w:r w:rsidRPr="003E6C24">
        <w:rPr>
          <w:rFonts w:asciiTheme="minorHAnsi" w:eastAsiaTheme="minorEastAsia" w:hAnsiTheme="minorHAnsi" w:cstheme="minorBidi"/>
          <w:szCs w:val="22"/>
          <w:lang w:eastAsia="en-US"/>
        </w:rPr>
        <w:t>Optimista: Vulnerabilidades mínimas con soluciones de bajo costo.</w:t>
      </w:r>
    </w:p>
    <w:p w14:paraId="32752B3F" w14:textId="77777777" w:rsidR="003E6C24" w:rsidRPr="003E6C24" w:rsidRDefault="003E6C24" w:rsidP="00A516E0">
      <w:pPr>
        <w:spacing w:after="160" w:line="259" w:lineRule="auto"/>
        <w:jc w:val="both"/>
        <w:rPr>
          <w:rFonts w:asciiTheme="minorHAnsi" w:eastAsiaTheme="minorEastAsia" w:hAnsiTheme="minorHAnsi" w:cstheme="minorBidi"/>
          <w:szCs w:val="22"/>
          <w:lang w:eastAsia="en-US"/>
        </w:rPr>
      </w:pPr>
      <w:r w:rsidRPr="003E6C24">
        <w:rPr>
          <w:rFonts w:asciiTheme="minorHAnsi" w:eastAsiaTheme="minorEastAsia" w:hAnsiTheme="minorHAnsi" w:cstheme="minorBidi"/>
          <w:szCs w:val="22"/>
          <w:lang w:eastAsia="en-US"/>
        </w:rPr>
        <w:t>Más Probable: Necesidad de mejoras de seguridad con inversiones moderadas.</w:t>
      </w:r>
    </w:p>
    <w:p w14:paraId="5408D8DE" w14:textId="77777777" w:rsidR="003E6C24" w:rsidRPr="003E6C24" w:rsidRDefault="003E6C24" w:rsidP="00A516E0">
      <w:pPr>
        <w:spacing w:after="160" w:line="259" w:lineRule="auto"/>
        <w:jc w:val="both"/>
        <w:rPr>
          <w:rFonts w:asciiTheme="minorHAnsi" w:eastAsiaTheme="minorEastAsia" w:hAnsiTheme="minorHAnsi" w:cstheme="minorBidi"/>
          <w:szCs w:val="22"/>
          <w:lang w:eastAsia="en-US"/>
        </w:rPr>
      </w:pPr>
      <w:r w:rsidRPr="003E6C24">
        <w:rPr>
          <w:rFonts w:asciiTheme="minorHAnsi" w:eastAsiaTheme="minorEastAsia" w:hAnsiTheme="minorHAnsi" w:cstheme="minorBidi"/>
          <w:szCs w:val="22"/>
          <w:lang w:eastAsia="en-US"/>
        </w:rPr>
        <w:t>Pesimista: Brechas graves de seguridad, requiriendo inversiones significativas para solucionar.</w:t>
      </w:r>
    </w:p>
    <w:p w14:paraId="72749356" w14:textId="77777777" w:rsidR="003E6C24" w:rsidRDefault="003E6C24" w:rsidP="0078497E">
      <w:pPr>
        <w:numPr>
          <w:ilvl w:val="0"/>
          <w:numId w:val="9"/>
        </w:numPr>
        <w:rPr>
          <w:rFonts w:asciiTheme="minorHAnsi" w:eastAsiaTheme="minorEastAsia" w:hAnsiTheme="minorHAnsi" w:cstheme="minorBidi"/>
          <w:b/>
          <w:bCs/>
          <w:szCs w:val="22"/>
          <w:lang w:eastAsia="en-US"/>
        </w:rPr>
      </w:pPr>
      <w:r w:rsidRPr="003E6C24">
        <w:rPr>
          <w:rFonts w:asciiTheme="minorHAnsi" w:eastAsiaTheme="minorEastAsia" w:hAnsiTheme="minorHAnsi" w:cstheme="minorBidi"/>
          <w:b/>
          <w:bCs/>
          <w:szCs w:val="22"/>
          <w:lang w:eastAsia="en-US"/>
        </w:rPr>
        <w:t>Dificultades en la Integración de Nuevos Módulos o Actualizaciones con Sistemas Existentes</w:t>
      </w:r>
    </w:p>
    <w:p w14:paraId="1974AE3E" w14:textId="77777777" w:rsidR="002D09BC" w:rsidRPr="003E6C24" w:rsidRDefault="002D09BC" w:rsidP="002D09BC">
      <w:pPr>
        <w:ind w:left="720"/>
        <w:rPr>
          <w:rFonts w:asciiTheme="minorHAnsi" w:eastAsiaTheme="minorEastAsia" w:hAnsiTheme="minorHAnsi" w:cstheme="minorBidi"/>
          <w:b/>
          <w:bCs/>
          <w:szCs w:val="22"/>
          <w:lang w:eastAsia="en-US"/>
        </w:rPr>
      </w:pPr>
    </w:p>
    <w:p w14:paraId="7D455083" w14:textId="77777777" w:rsidR="003E6C24" w:rsidRPr="003E6C24" w:rsidRDefault="003E6C24" w:rsidP="00A516E0">
      <w:pPr>
        <w:spacing w:after="160" w:line="259" w:lineRule="auto"/>
        <w:jc w:val="both"/>
        <w:rPr>
          <w:rFonts w:asciiTheme="minorHAnsi" w:eastAsiaTheme="minorEastAsia" w:hAnsiTheme="minorHAnsi" w:cstheme="minorBidi"/>
          <w:szCs w:val="22"/>
          <w:lang w:eastAsia="en-US"/>
        </w:rPr>
      </w:pPr>
      <w:r w:rsidRPr="003E6C24">
        <w:rPr>
          <w:rFonts w:asciiTheme="minorHAnsi" w:eastAsiaTheme="minorEastAsia" w:hAnsiTheme="minorHAnsi" w:cstheme="minorBidi"/>
          <w:szCs w:val="22"/>
          <w:lang w:eastAsia="en-US"/>
        </w:rPr>
        <w:t>Optimista: Integración fluida con costos menores.</w:t>
      </w:r>
    </w:p>
    <w:p w14:paraId="672E9E9C" w14:textId="77777777" w:rsidR="003E6C24" w:rsidRPr="003E6C24" w:rsidRDefault="003E6C24" w:rsidP="00A516E0">
      <w:pPr>
        <w:spacing w:after="160" w:line="259" w:lineRule="auto"/>
        <w:jc w:val="both"/>
        <w:rPr>
          <w:rFonts w:asciiTheme="minorHAnsi" w:eastAsiaTheme="minorEastAsia" w:hAnsiTheme="minorHAnsi" w:cstheme="minorBidi"/>
          <w:szCs w:val="22"/>
          <w:lang w:eastAsia="en-US"/>
        </w:rPr>
      </w:pPr>
      <w:r w:rsidRPr="003E6C24">
        <w:rPr>
          <w:rFonts w:asciiTheme="minorHAnsi" w:eastAsiaTheme="minorEastAsia" w:hAnsiTheme="minorHAnsi" w:cstheme="minorBidi"/>
          <w:szCs w:val="22"/>
          <w:lang w:eastAsia="en-US"/>
        </w:rPr>
        <w:t>Más Probable: Desafíos de integración manejables con costos moderados.</w:t>
      </w:r>
    </w:p>
    <w:p w14:paraId="0287AB9B" w14:textId="77777777" w:rsidR="003E6C24" w:rsidRPr="00A516E0" w:rsidRDefault="003E6C24" w:rsidP="00A516E0">
      <w:pPr>
        <w:spacing w:after="160" w:line="259" w:lineRule="auto"/>
        <w:jc w:val="both"/>
        <w:rPr>
          <w:rFonts w:asciiTheme="minorHAnsi" w:eastAsiaTheme="minorEastAsia" w:hAnsiTheme="minorHAnsi" w:cstheme="minorBidi"/>
          <w:szCs w:val="22"/>
          <w:lang w:eastAsia="en-US"/>
        </w:rPr>
      </w:pPr>
      <w:r w:rsidRPr="003E6C24">
        <w:rPr>
          <w:rFonts w:asciiTheme="minorHAnsi" w:eastAsiaTheme="minorEastAsia" w:hAnsiTheme="minorHAnsi" w:cstheme="minorBidi"/>
          <w:szCs w:val="22"/>
          <w:lang w:eastAsia="en-US"/>
        </w:rPr>
        <w:t>Pesimista: Problemas de integración severos, resultando en costos altos y retrasos.</w:t>
      </w:r>
    </w:p>
    <w:p w14:paraId="3067D395" w14:textId="1C89FDF2" w:rsidR="009606BE" w:rsidRDefault="007806BA" w:rsidP="0078497E">
      <w:pPr>
        <w:numPr>
          <w:ilvl w:val="0"/>
          <w:numId w:val="9"/>
        </w:numPr>
        <w:rPr>
          <w:rFonts w:asciiTheme="minorHAnsi" w:eastAsiaTheme="minorEastAsia" w:hAnsiTheme="minorHAnsi" w:cstheme="minorBidi"/>
          <w:b/>
          <w:bCs/>
          <w:szCs w:val="22"/>
          <w:lang w:eastAsia="en-US"/>
        </w:rPr>
      </w:pPr>
      <w:r>
        <w:rPr>
          <w:rFonts w:asciiTheme="minorHAnsi" w:eastAsiaTheme="minorEastAsia" w:hAnsiTheme="minorHAnsi" w:cstheme="minorBidi"/>
          <w:b/>
          <w:bCs/>
          <w:szCs w:val="22"/>
          <w:lang w:eastAsia="en-US"/>
        </w:rPr>
        <w:t>D</w:t>
      </w:r>
      <w:r w:rsidR="009606BE" w:rsidRPr="009606BE">
        <w:rPr>
          <w:rFonts w:asciiTheme="minorHAnsi" w:eastAsiaTheme="minorEastAsia" w:hAnsiTheme="minorHAnsi" w:cstheme="minorBidi"/>
          <w:b/>
          <w:bCs/>
          <w:szCs w:val="22"/>
          <w:lang w:eastAsia="en-US"/>
        </w:rPr>
        <w:t>efectos en Componentes de Hardware que Causan Interrupciones o Pérdida de Datos</w:t>
      </w:r>
    </w:p>
    <w:p w14:paraId="2B8E161E" w14:textId="77777777" w:rsidR="002D09BC" w:rsidRPr="009606BE" w:rsidRDefault="002D09BC" w:rsidP="002D09BC">
      <w:pPr>
        <w:ind w:left="720"/>
        <w:rPr>
          <w:rFonts w:asciiTheme="minorHAnsi" w:eastAsiaTheme="minorEastAsia" w:hAnsiTheme="minorHAnsi" w:cstheme="minorBidi"/>
          <w:b/>
          <w:bCs/>
          <w:szCs w:val="22"/>
          <w:lang w:eastAsia="en-US"/>
        </w:rPr>
      </w:pPr>
    </w:p>
    <w:p w14:paraId="1A2CB700" w14:textId="77777777" w:rsidR="009606BE" w:rsidRPr="009606BE" w:rsidRDefault="009606BE" w:rsidP="00A516E0">
      <w:pPr>
        <w:spacing w:after="160" w:line="259" w:lineRule="auto"/>
        <w:jc w:val="both"/>
        <w:rPr>
          <w:rFonts w:asciiTheme="minorHAnsi" w:eastAsiaTheme="minorEastAsia" w:hAnsiTheme="minorHAnsi" w:cstheme="minorBidi"/>
          <w:szCs w:val="22"/>
          <w:lang w:eastAsia="en-US"/>
        </w:rPr>
      </w:pPr>
      <w:r w:rsidRPr="009606BE">
        <w:rPr>
          <w:rFonts w:asciiTheme="minorHAnsi" w:eastAsiaTheme="minorEastAsia" w:hAnsiTheme="minorHAnsi" w:cstheme="minorBidi"/>
          <w:szCs w:val="22"/>
          <w:lang w:eastAsia="en-US"/>
        </w:rPr>
        <w:t>Escenario Optimista (Riesgo Bajo): Costos mínimos por reparaciones rápidas o reemplazos menores.</w:t>
      </w:r>
    </w:p>
    <w:p w14:paraId="4075337F" w14:textId="77777777" w:rsidR="009606BE" w:rsidRPr="009606BE" w:rsidRDefault="009606BE" w:rsidP="00A516E0">
      <w:pPr>
        <w:spacing w:after="160" w:line="259" w:lineRule="auto"/>
        <w:jc w:val="both"/>
        <w:rPr>
          <w:rFonts w:asciiTheme="minorHAnsi" w:eastAsiaTheme="minorEastAsia" w:hAnsiTheme="minorHAnsi" w:cstheme="minorBidi"/>
          <w:szCs w:val="22"/>
          <w:lang w:eastAsia="en-US"/>
        </w:rPr>
      </w:pPr>
      <w:r w:rsidRPr="009606BE">
        <w:rPr>
          <w:rFonts w:asciiTheme="minorHAnsi" w:eastAsiaTheme="minorEastAsia" w:hAnsiTheme="minorHAnsi" w:cstheme="minorBidi"/>
          <w:szCs w:val="22"/>
          <w:lang w:eastAsia="en-US"/>
        </w:rPr>
        <w:t>Escenario Más Probable (Riesgo Moderado): Costos moderados debido a la necesidad de reemplazo o reparación de múltiples componentes.</w:t>
      </w:r>
    </w:p>
    <w:p w14:paraId="6B456753" w14:textId="77777777" w:rsidR="009606BE" w:rsidRPr="009606BE" w:rsidRDefault="009606BE" w:rsidP="00A516E0">
      <w:pPr>
        <w:spacing w:after="160" w:line="259" w:lineRule="auto"/>
        <w:jc w:val="both"/>
        <w:rPr>
          <w:rFonts w:asciiTheme="minorHAnsi" w:eastAsiaTheme="minorEastAsia" w:hAnsiTheme="minorHAnsi" w:cstheme="minorBidi"/>
          <w:szCs w:val="22"/>
          <w:lang w:eastAsia="en-US"/>
        </w:rPr>
      </w:pPr>
      <w:r w:rsidRPr="009606BE">
        <w:rPr>
          <w:rFonts w:asciiTheme="minorHAnsi" w:eastAsiaTheme="minorEastAsia" w:hAnsiTheme="minorHAnsi" w:cstheme="minorBidi"/>
          <w:szCs w:val="22"/>
          <w:lang w:eastAsia="en-US"/>
        </w:rPr>
        <w:t>Escenario Pesimista (Riesgo Alto): Altos costos por reemplazo extensivo de hardware y recuperación de datos, además de pérdidas significativas por tiempo de inactividad.</w:t>
      </w:r>
    </w:p>
    <w:p w14:paraId="6099D356" w14:textId="77777777" w:rsidR="009606BE" w:rsidRDefault="009606BE" w:rsidP="0078497E">
      <w:pPr>
        <w:numPr>
          <w:ilvl w:val="0"/>
          <w:numId w:val="9"/>
        </w:numPr>
        <w:rPr>
          <w:rFonts w:asciiTheme="minorHAnsi" w:eastAsiaTheme="minorEastAsia" w:hAnsiTheme="minorHAnsi" w:cstheme="minorBidi"/>
          <w:b/>
          <w:bCs/>
          <w:szCs w:val="22"/>
          <w:lang w:eastAsia="en-US"/>
        </w:rPr>
      </w:pPr>
      <w:r w:rsidRPr="009606BE">
        <w:rPr>
          <w:rFonts w:asciiTheme="minorHAnsi" w:eastAsiaTheme="minorEastAsia" w:hAnsiTheme="minorHAnsi" w:cstheme="minorBidi"/>
          <w:b/>
          <w:bCs/>
          <w:szCs w:val="22"/>
          <w:lang w:eastAsia="en-US"/>
        </w:rPr>
        <w:t>Incapacidad del Sistema para Manejar el Aumento en el Volumen de Datos o el Número de Usuarios</w:t>
      </w:r>
    </w:p>
    <w:p w14:paraId="050BB114" w14:textId="77777777" w:rsidR="002D09BC" w:rsidRPr="009606BE" w:rsidRDefault="002D09BC" w:rsidP="002D09BC">
      <w:pPr>
        <w:ind w:left="720"/>
        <w:rPr>
          <w:rFonts w:asciiTheme="minorHAnsi" w:eastAsiaTheme="minorEastAsia" w:hAnsiTheme="minorHAnsi" w:cstheme="minorBidi"/>
          <w:b/>
          <w:bCs/>
          <w:szCs w:val="22"/>
          <w:lang w:eastAsia="en-US"/>
        </w:rPr>
      </w:pPr>
    </w:p>
    <w:p w14:paraId="084D7192" w14:textId="77777777" w:rsidR="009606BE" w:rsidRPr="009606BE" w:rsidRDefault="009606BE" w:rsidP="00A516E0">
      <w:pPr>
        <w:spacing w:after="160" w:line="259" w:lineRule="auto"/>
        <w:jc w:val="both"/>
        <w:rPr>
          <w:rFonts w:asciiTheme="minorHAnsi" w:eastAsiaTheme="minorEastAsia" w:hAnsiTheme="minorHAnsi" w:cstheme="minorBidi"/>
          <w:szCs w:val="22"/>
          <w:lang w:eastAsia="en-US"/>
        </w:rPr>
      </w:pPr>
      <w:r w:rsidRPr="009606BE">
        <w:rPr>
          <w:rFonts w:asciiTheme="minorHAnsi" w:eastAsiaTheme="minorEastAsia" w:hAnsiTheme="minorHAnsi" w:cstheme="minorBidi"/>
          <w:szCs w:val="22"/>
          <w:lang w:eastAsia="en-US"/>
        </w:rPr>
        <w:t>Optimista: Escalabilidad eficiente con inversiones menores o nulas.</w:t>
      </w:r>
    </w:p>
    <w:p w14:paraId="1E0AB406" w14:textId="77777777" w:rsidR="009606BE" w:rsidRPr="009606BE" w:rsidRDefault="009606BE" w:rsidP="00A516E0">
      <w:pPr>
        <w:spacing w:after="160" w:line="259" w:lineRule="auto"/>
        <w:jc w:val="both"/>
        <w:rPr>
          <w:rFonts w:asciiTheme="minorHAnsi" w:eastAsiaTheme="minorEastAsia" w:hAnsiTheme="minorHAnsi" w:cstheme="minorBidi"/>
          <w:szCs w:val="22"/>
          <w:lang w:eastAsia="en-US"/>
        </w:rPr>
      </w:pPr>
      <w:r w:rsidRPr="009606BE">
        <w:rPr>
          <w:rFonts w:asciiTheme="minorHAnsi" w:eastAsiaTheme="minorEastAsia" w:hAnsiTheme="minorHAnsi" w:cstheme="minorBidi"/>
          <w:szCs w:val="22"/>
          <w:lang w:eastAsia="en-US"/>
        </w:rPr>
        <w:lastRenderedPageBreak/>
        <w:t>Más Probable: Necesidad de mejoras de escalabilidad con costos moderados y ajustes en la arquitectura del sistema.</w:t>
      </w:r>
    </w:p>
    <w:p w14:paraId="1BA916AF" w14:textId="77777777" w:rsidR="009606BE" w:rsidRPr="009606BE" w:rsidRDefault="009606BE" w:rsidP="00A516E0">
      <w:pPr>
        <w:spacing w:after="160" w:line="259" w:lineRule="auto"/>
        <w:jc w:val="both"/>
        <w:rPr>
          <w:rFonts w:asciiTheme="minorHAnsi" w:eastAsiaTheme="minorEastAsia" w:hAnsiTheme="minorHAnsi" w:cstheme="minorBidi"/>
          <w:szCs w:val="22"/>
          <w:lang w:eastAsia="en-US"/>
        </w:rPr>
      </w:pPr>
      <w:r w:rsidRPr="009606BE">
        <w:rPr>
          <w:rFonts w:asciiTheme="minorHAnsi" w:eastAsiaTheme="minorEastAsia" w:hAnsiTheme="minorHAnsi" w:cstheme="minorBidi"/>
          <w:szCs w:val="22"/>
          <w:lang w:eastAsia="en-US"/>
        </w:rPr>
        <w:t>Pesimista: Sobrecostos elevados y esfuerzos significativos para rediseñar el sistema a fin de manejar el aumento de carga, posiblemente incluyendo la adquisición de nuevo hardware y software.</w:t>
      </w:r>
    </w:p>
    <w:p w14:paraId="40D7FC82" w14:textId="77777777" w:rsidR="009606BE" w:rsidRDefault="009606BE" w:rsidP="0078497E">
      <w:pPr>
        <w:numPr>
          <w:ilvl w:val="0"/>
          <w:numId w:val="9"/>
        </w:numPr>
        <w:rPr>
          <w:rFonts w:asciiTheme="minorHAnsi" w:eastAsiaTheme="minorEastAsia" w:hAnsiTheme="minorHAnsi" w:cstheme="minorBidi"/>
          <w:b/>
          <w:bCs/>
          <w:szCs w:val="22"/>
          <w:lang w:eastAsia="en-US"/>
        </w:rPr>
      </w:pPr>
      <w:r w:rsidRPr="009606BE">
        <w:rPr>
          <w:rFonts w:asciiTheme="minorHAnsi" w:eastAsiaTheme="minorEastAsia" w:hAnsiTheme="minorHAnsi" w:cstheme="minorBidi"/>
          <w:b/>
          <w:bCs/>
          <w:szCs w:val="22"/>
          <w:lang w:eastAsia="en-US"/>
        </w:rPr>
        <w:t>Brechas de Seguridad que Resultan en la Exposición de Información Confidencial</w:t>
      </w:r>
    </w:p>
    <w:p w14:paraId="6C7CDE2C" w14:textId="77777777" w:rsidR="002D09BC" w:rsidRPr="009606BE" w:rsidRDefault="002D09BC" w:rsidP="002D09BC">
      <w:pPr>
        <w:ind w:left="720"/>
        <w:rPr>
          <w:rFonts w:asciiTheme="minorHAnsi" w:eastAsiaTheme="minorEastAsia" w:hAnsiTheme="minorHAnsi" w:cstheme="minorBidi"/>
          <w:b/>
          <w:bCs/>
          <w:szCs w:val="22"/>
          <w:lang w:eastAsia="en-US"/>
        </w:rPr>
      </w:pPr>
    </w:p>
    <w:p w14:paraId="38FEE543" w14:textId="77777777" w:rsidR="009606BE" w:rsidRPr="009606BE" w:rsidRDefault="009606BE" w:rsidP="00A516E0">
      <w:pPr>
        <w:spacing w:after="160" w:line="259" w:lineRule="auto"/>
        <w:jc w:val="both"/>
        <w:rPr>
          <w:rFonts w:asciiTheme="minorHAnsi" w:eastAsiaTheme="minorEastAsia" w:hAnsiTheme="minorHAnsi" w:cstheme="minorBidi"/>
          <w:szCs w:val="22"/>
          <w:lang w:eastAsia="en-US"/>
        </w:rPr>
      </w:pPr>
      <w:r w:rsidRPr="009606BE">
        <w:rPr>
          <w:rFonts w:asciiTheme="minorHAnsi" w:eastAsiaTheme="minorEastAsia" w:hAnsiTheme="minorHAnsi" w:cstheme="minorBidi"/>
          <w:szCs w:val="22"/>
          <w:lang w:eastAsia="en-US"/>
        </w:rPr>
        <w:t>Optimista: Brechas mínimas o nulas con costos bajos de mitigación.</w:t>
      </w:r>
    </w:p>
    <w:p w14:paraId="25AE139B" w14:textId="77777777" w:rsidR="009606BE" w:rsidRPr="009606BE" w:rsidRDefault="009606BE" w:rsidP="00A516E0">
      <w:pPr>
        <w:spacing w:after="160" w:line="259" w:lineRule="auto"/>
        <w:jc w:val="both"/>
        <w:rPr>
          <w:rFonts w:asciiTheme="minorHAnsi" w:eastAsiaTheme="minorEastAsia" w:hAnsiTheme="minorHAnsi" w:cstheme="minorBidi"/>
          <w:szCs w:val="22"/>
          <w:lang w:eastAsia="en-US"/>
        </w:rPr>
      </w:pPr>
      <w:r w:rsidRPr="009606BE">
        <w:rPr>
          <w:rFonts w:asciiTheme="minorHAnsi" w:eastAsiaTheme="minorEastAsia" w:hAnsiTheme="minorHAnsi" w:cstheme="minorBidi"/>
          <w:szCs w:val="22"/>
          <w:lang w:eastAsia="en-US"/>
        </w:rPr>
        <w:t>Más Probable: Brechas ocasionales que requieren inversiones moderadas en seguridad y medidas de control.</w:t>
      </w:r>
    </w:p>
    <w:p w14:paraId="2232FA1A" w14:textId="77777777" w:rsidR="009606BE" w:rsidRPr="009606BE" w:rsidRDefault="009606BE" w:rsidP="00A516E0">
      <w:pPr>
        <w:spacing w:after="160" w:line="259" w:lineRule="auto"/>
        <w:jc w:val="both"/>
        <w:rPr>
          <w:rFonts w:asciiTheme="minorHAnsi" w:eastAsiaTheme="minorEastAsia" w:hAnsiTheme="minorHAnsi" w:cstheme="minorBidi"/>
          <w:szCs w:val="22"/>
          <w:lang w:eastAsia="en-US"/>
        </w:rPr>
      </w:pPr>
      <w:r w:rsidRPr="009606BE">
        <w:rPr>
          <w:rFonts w:asciiTheme="minorHAnsi" w:eastAsiaTheme="minorEastAsia" w:hAnsiTheme="minorHAnsi" w:cstheme="minorBidi"/>
          <w:szCs w:val="22"/>
          <w:lang w:eastAsia="en-US"/>
        </w:rPr>
        <w:t>Pesimista: Brechas graves de seguridad que llevan a costos significativos por multas, medidas correctivas, y daños a la reputación, además de posibles compensaciones legales.</w:t>
      </w:r>
    </w:p>
    <w:p w14:paraId="5FC716D8" w14:textId="612FFADD" w:rsidR="00A516E0" w:rsidRDefault="00A516E0" w:rsidP="0078497E">
      <w:pPr>
        <w:numPr>
          <w:ilvl w:val="0"/>
          <w:numId w:val="9"/>
        </w:numPr>
        <w:rPr>
          <w:rFonts w:asciiTheme="minorHAnsi" w:eastAsiaTheme="minorEastAsia" w:hAnsiTheme="minorHAnsi" w:cstheme="minorBidi"/>
          <w:b/>
          <w:bCs/>
          <w:szCs w:val="22"/>
          <w:lang w:eastAsia="en-US"/>
        </w:rPr>
      </w:pPr>
      <w:r>
        <w:rPr>
          <w:rFonts w:asciiTheme="minorHAnsi" w:eastAsiaTheme="minorEastAsia" w:hAnsiTheme="minorHAnsi" w:cstheme="minorBidi"/>
          <w:b/>
          <w:bCs/>
          <w:szCs w:val="22"/>
          <w:lang w:eastAsia="en-US"/>
        </w:rPr>
        <w:t>Di</w:t>
      </w:r>
      <w:r w:rsidRPr="00A516E0">
        <w:rPr>
          <w:rFonts w:asciiTheme="minorHAnsi" w:eastAsiaTheme="minorEastAsia" w:hAnsiTheme="minorHAnsi" w:cstheme="minorBidi"/>
          <w:b/>
          <w:bCs/>
          <w:szCs w:val="22"/>
          <w:lang w:eastAsia="en-US"/>
        </w:rPr>
        <w:t>ficultades en el Mantenimiento Regular y la Resolución de Bugs del Sistema</w:t>
      </w:r>
    </w:p>
    <w:p w14:paraId="5A4242B7" w14:textId="77777777" w:rsidR="002D09BC" w:rsidRPr="00A516E0" w:rsidRDefault="002D09BC" w:rsidP="002D09BC">
      <w:pPr>
        <w:ind w:left="720"/>
        <w:rPr>
          <w:rFonts w:asciiTheme="minorHAnsi" w:eastAsiaTheme="minorEastAsia" w:hAnsiTheme="minorHAnsi" w:cstheme="minorBidi"/>
          <w:b/>
          <w:bCs/>
          <w:szCs w:val="22"/>
          <w:lang w:eastAsia="en-US"/>
        </w:rPr>
      </w:pPr>
    </w:p>
    <w:p w14:paraId="73C4425E" w14:textId="13BCDAD6" w:rsidR="00A516E0" w:rsidRPr="00A516E0" w:rsidRDefault="00A516E0" w:rsidP="00A516E0">
      <w:pPr>
        <w:spacing w:after="160" w:line="259" w:lineRule="auto"/>
        <w:jc w:val="both"/>
        <w:rPr>
          <w:rFonts w:asciiTheme="minorHAnsi" w:eastAsiaTheme="minorEastAsia" w:hAnsiTheme="minorHAnsi" w:cstheme="minorBidi"/>
          <w:szCs w:val="22"/>
          <w:lang w:eastAsia="en-US"/>
        </w:rPr>
      </w:pPr>
      <w:r w:rsidRPr="00A516E0">
        <w:rPr>
          <w:rFonts w:asciiTheme="minorHAnsi" w:eastAsiaTheme="minorEastAsia" w:hAnsiTheme="minorHAnsi" w:cstheme="minorBidi"/>
          <w:szCs w:val="22"/>
          <w:lang w:eastAsia="en-US"/>
        </w:rPr>
        <w:t>Escenario Optimista</w:t>
      </w:r>
      <w:r w:rsidR="008257C8">
        <w:rPr>
          <w:rFonts w:asciiTheme="minorHAnsi" w:eastAsiaTheme="minorEastAsia" w:hAnsiTheme="minorHAnsi" w:cstheme="minorBidi"/>
          <w:szCs w:val="22"/>
          <w:lang w:eastAsia="en-US"/>
        </w:rPr>
        <w:t xml:space="preserve">: </w:t>
      </w:r>
      <w:r w:rsidRPr="00A516E0">
        <w:rPr>
          <w:rFonts w:asciiTheme="minorHAnsi" w:eastAsiaTheme="minorEastAsia" w:hAnsiTheme="minorHAnsi" w:cstheme="minorBidi"/>
          <w:szCs w:val="22"/>
          <w:lang w:eastAsia="en-US"/>
        </w:rPr>
        <w:t>Mantenimiento rutinario con costos mínimos y resolución eficiente de bugs.</w:t>
      </w:r>
    </w:p>
    <w:p w14:paraId="4B33118D" w14:textId="77EF1968" w:rsidR="00A516E0" w:rsidRPr="00A516E0" w:rsidRDefault="00A516E0" w:rsidP="00A516E0">
      <w:pPr>
        <w:spacing w:after="160" w:line="259" w:lineRule="auto"/>
        <w:jc w:val="both"/>
        <w:rPr>
          <w:rFonts w:asciiTheme="minorHAnsi" w:eastAsiaTheme="minorEastAsia" w:hAnsiTheme="minorHAnsi" w:cstheme="minorBidi"/>
          <w:szCs w:val="22"/>
          <w:lang w:eastAsia="en-US"/>
        </w:rPr>
      </w:pPr>
      <w:r w:rsidRPr="00A516E0">
        <w:rPr>
          <w:rFonts w:asciiTheme="minorHAnsi" w:eastAsiaTheme="minorEastAsia" w:hAnsiTheme="minorHAnsi" w:cstheme="minorBidi"/>
          <w:szCs w:val="22"/>
          <w:lang w:eastAsia="en-US"/>
        </w:rPr>
        <w:t>Escenario Más Probable</w:t>
      </w:r>
      <w:r w:rsidR="008257C8">
        <w:rPr>
          <w:rFonts w:asciiTheme="minorHAnsi" w:eastAsiaTheme="minorEastAsia" w:hAnsiTheme="minorHAnsi" w:cstheme="minorBidi"/>
          <w:szCs w:val="22"/>
          <w:lang w:eastAsia="en-US"/>
        </w:rPr>
        <w:t xml:space="preserve">: </w:t>
      </w:r>
      <w:r w:rsidRPr="00A516E0">
        <w:rPr>
          <w:rFonts w:asciiTheme="minorHAnsi" w:eastAsiaTheme="minorEastAsia" w:hAnsiTheme="minorHAnsi" w:cstheme="minorBidi"/>
          <w:szCs w:val="22"/>
          <w:lang w:eastAsia="en-US"/>
        </w:rPr>
        <w:t>Costos moderados debido a la necesidad de mantenimiento más frecuente y resolución de bugs complejos.</w:t>
      </w:r>
    </w:p>
    <w:p w14:paraId="01351C61" w14:textId="6E47CC62" w:rsidR="00A516E0" w:rsidRPr="00A516E0" w:rsidRDefault="00A516E0" w:rsidP="00A516E0">
      <w:pPr>
        <w:spacing w:after="160" w:line="259" w:lineRule="auto"/>
        <w:jc w:val="both"/>
        <w:rPr>
          <w:rFonts w:asciiTheme="minorHAnsi" w:eastAsiaTheme="minorEastAsia" w:hAnsiTheme="minorHAnsi" w:cstheme="minorBidi"/>
          <w:szCs w:val="22"/>
          <w:lang w:eastAsia="en-US"/>
        </w:rPr>
      </w:pPr>
      <w:r w:rsidRPr="00A516E0">
        <w:rPr>
          <w:rFonts w:asciiTheme="minorHAnsi" w:eastAsiaTheme="minorEastAsia" w:hAnsiTheme="minorHAnsi" w:cstheme="minorBidi"/>
          <w:szCs w:val="22"/>
          <w:lang w:eastAsia="en-US"/>
        </w:rPr>
        <w:t>Escenario Pesimista</w:t>
      </w:r>
      <w:r w:rsidR="008257C8">
        <w:rPr>
          <w:rFonts w:asciiTheme="minorHAnsi" w:eastAsiaTheme="minorEastAsia" w:hAnsiTheme="minorHAnsi" w:cstheme="minorBidi"/>
          <w:szCs w:val="22"/>
          <w:lang w:eastAsia="en-US"/>
        </w:rPr>
        <w:t xml:space="preserve">: </w:t>
      </w:r>
      <w:r w:rsidRPr="00A516E0">
        <w:rPr>
          <w:rFonts w:asciiTheme="minorHAnsi" w:eastAsiaTheme="minorEastAsia" w:hAnsiTheme="minorHAnsi" w:cstheme="minorBidi"/>
          <w:szCs w:val="22"/>
          <w:lang w:eastAsia="en-US"/>
        </w:rPr>
        <w:t>Altos costos por mantenimiento constante y resolución de bugs críticos, posiblemente requiriendo asistencia externa y afectando la operatividad del sistema.</w:t>
      </w:r>
    </w:p>
    <w:p w14:paraId="6D8E53A8" w14:textId="77777777" w:rsidR="00A516E0" w:rsidRDefault="00A516E0" w:rsidP="0078497E">
      <w:pPr>
        <w:numPr>
          <w:ilvl w:val="0"/>
          <w:numId w:val="9"/>
        </w:numPr>
        <w:rPr>
          <w:rFonts w:asciiTheme="minorHAnsi" w:eastAsiaTheme="minorEastAsia" w:hAnsiTheme="minorHAnsi" w:cstheme="minorBidi"/>
          <w:b/>
          <w:bCs/>
          <w:szCs w:val="22"/>
          <w:lang w:eastAsia="en-US"/>
        </w:rPr>
      </w:pPr>
      <w:r w:rsidRPr="00A516E0">
        <w:rPr>
          <w:rFonts w:asciiTheme="minorHAnsi" w:eastAsiaTheme="minorEastAsia" w:hAnsiTheme="minorHAnsi" w:cstheme="minorBidi"/>
          <w:b/>
          <w:bCs/>
          <w:szCs w:val="22"/>
          <w:lang w:eastAsia="en-US"/>
        </w:rPr>
        <w:t>Errores de Sincronización y Consistencia de Datos entre Diversos Sistemas</w:t>
      </w:r>
    </w:p>
    <w:p w14:paraId="7E760690" w14:textId="77777777" w:rsidR="002D09BC" w:rsidRPr="00A516E0" w:rsidRDefault="002D09BC" w:rsidP="002D09BC">
      <w:pPr>
        <w:ind w:left="720"/>
        <w:rPr>
          <w:rFonts w:asciiTheme="minorHAnsi" w:eastAsiaTheme="minorEastAsia" w:hAnsiTheme="minorHAnsi" w:cstheme="minorBidi"/>
          <w:b/>
          <w:bCs/>
          <w:szCs w:val="22"/>
          <w:lang w:eastAsia="en-US"/>
        </w:rPr>
      </w:pPr>
    </w:p>
    <w:p w14:paraId="082C4A7F" w14:textId="77777777" w:rsidR="00A516E0" w:rsidRPr="00A516E0" w:rsidRDefault="00A516E0" w:rsidP="00A516E0">
      <w:pPr>
        <w:spacing w:after="160" w:line="259" w:lineRule="auto"/>
        <w:jc w:val="both"/>
        <w:rPr>
          <w:rFonts w:asciiTheme="minorHAnsi" w:eastAsiaTheme="minorEastAsia" w:hAnsiTheme="minorHAnsi" w:cstheme="minorBidi"/>
          <w:szCs w:val="22"/>
          <w:lang w:eastAsia="en-US"/>
        </w:rPr>
      </w:pPr>
      <w:r w:rsidRPr="00A516E0">
        <w:rPr>
          <w:rFonts w:asciiTheme="minorHAnsi" w:eastAsiaTheme="minorEastAsia" w:hAnsiTheme="minorHAnsi" w:cstheme="minorBidi"/>
          <w:szCs w:val="22"/>
          <w:lang w:eastAsia="en-US"/>
        </w:rPr>
        <w:t>Optimista: Problemas menores de sincronización con soluciones rápidas y de bajo costo.</w:t>
      </w:r>
    </w:p>
    <w:p w14:paraId="2632AFBF" w14:textId="77777777" w:rsidR="00A516E0" w:rsidRPr="00A516E0" w:rsidRDefault="00A516E0" w:rsidP="00A516E0">
      <w:pPr>
        <w:spacing w:after="160" w:line="259" w:lineRule="auto"/>
        <w:jc w:val="both"/>
        <w:rPr>
          <w:rFonts w:asciiTheme="minorHAnsi" w:eastAsiaTheme="minorEastAsia" w:hAnsiTheme="minorHAnsi" w:cstheme="minorBidi"/>
          <w:szCs w:val="22"/>
          <w:lang w:eastAsia="en-US"/>
        </w:rPr>
      </w:pPr>
      <w:r w:rsidRPr="00A516E0">
        <w:rPr>
          <w:rFonts w:asciiTheme="minorHAnsi" w:eastAsiaTheme="minorEastAsia" w:hAnsiTheme="minorHAnsi" w:cstheme="minorBidi"/>
          <w:szCs w:val="22"/>
          <w:lang w:eastAsia="en-US"/>
        </w:rPr>
        <w:t>Más Probable: Errores de sincronización ocasionales con un impacto moderado en los costos y tiempo de resolución.</w:t>
      </w:r>
    </w:p>
    <w:p w14:paraId="67A7E57C" w14:textId="39058966" w:rsidR="003E6C24" w:rsidRPr="0078497E" w:rsidRDefault="00A516E0" w:rsidP="0078497E">
      <w:pPr>
        <w:spacing w:after="160" w:line="259" w:lineRule="auto"/>
        <w:jc w:val="both"/>
        <w:rPr>
          <w:rFonts w:asciiTheme="minorHAnsi" w:eastAsiaTheme="minorEastAsia" w:hAnsiTheme="minorHAnsi" w:cstheme="minorBidi"/>
          <w:szCs w:val="22"/>
          <w:lang w:eastAsia="en-US"/>
        </w:rPr>
      </w:pPr>
      <w:r w:rsidRPr="00A516E0">
        <w:rPr>
          <w:rFonts w:asciiTheme="minorHAnsi" w:eastAsiaTheme="minorEastAsia" w:hAnsiTheme="minorHAnsi" w:cstheme="minorBidi"/>
          <w:szCs w:val="22"/>
          <w:lang w:eastAsia="en-US"/>
        </w:rPr>
        <w:t>Pesimista: Problemas graves y recurrentes de sincronización y consistencia de datos, resultando en altos costos para solucionar y posiblemente afectando la integridad de los datos a largo plazo.</w:t>
      </w:r>
    </w:p>
    <w:p w14:paraId="5B8DDDF2" w14:textId="50995906" w:rsidR="004B0CFE" w:rsidRDefault="004B0CFE" w:rsidP="004B0CFE">
      <w:pPr>
        <w:pStyle w:val="Ttulo3"/>
      </w:pPr>
      <w:bookmarkStart w:id="18" w:name="_Toc153557538"/>
      <w:r>
        <w:t>Riesgos Operativos</w:t>
      </w:r>
      <w:bookmarkEnd w:id="18"/>
    </w:p>
    <w:p w14:paraId="61D3D6E1" w14:textId="77777777" w:rsidR="004F1328" w:rsidRDefault="004F1328" w:rsidP="0078497E">
      <w:pPr>
        <w:numPr>
          <w:ilvl w:val="0"/>
          <w:numId w:val="10"/>
        </w:numPr>
        <w:rPr>
          <w:rFonts w:asciiTheme="minorHAnsi" w:eastAsiaTheme="minorEastAsia" w:hAnsiTheme="minorHAnsi" w:cstheme="minorBidi"/>
          <w:b/>
          <w:bCs/>
          <w:szCs w:val="22"/>
          <w:lang w:eastAsia="en-US"/>
        </w:rPr>
      </w:pPr>
      <w:r w:rsidRPr="004F1328">
        <w:rPr>
          <w:rFonts w:asciiTheme="minorHAnsi" w:eastAsiaTheme="minorEastAsia" w:hAnsiTheme="minorHAnsi" w:cstheme="minorBidi"/>
          <w:b/>
          <w:bCs/>
          <w:szCs w:val="22"/>
          <w:lang w:eastAsia="en-US"/>
        </w:rPr>
        <w:t>Interrupciones en las Operaciones del Negocio Durante la Transición al Nuevo Sistema</w:t>
      </w:r>
    </w:p>
    <w:p w14:paraId="34B98D18" w14:textId="77777777" w:rsidR="004F1328" w:rsidRPr="004F1328" w:rsidRDefault="004F1328" w:rsidP="004F1328">
      <w:pPr>
        <w:ind w:left="720"/>
        <w:rPr>
          <w:rFonts w:asciiTheme="minorHAnsi" w:eastAsiaTheme="minorEastAsia" w:hAnsiTheme="minorHAnsi" w:cstheme="minorBidi"/>
          <w:b/>
          <w:bCs/>
          <w:szCs w:val="22"/>
          <w:lang w:eastAsia="en-US"/>
        </w:rPr>
      </w:pPr>
    </w:p>
    <w:p w14:paraId="16E75427" w14:textId="77777777" w:rsidR="004F1328" w:rsidRPr="004F1328" w:rsidRDefault="004F1328" w:rsidP="004F1328">
      <w:pPr>
        <w:spacing w:after="160" w:line="259" w:lineRule="auto"/>
        <w:jc w:val="both"/>
        <w:rPr>
          <w:rFonts w:asciiTheme="minorHAnsi" w:eastAsiaTheme="minorEastAsia" w:hAnsiTheme="minorHAnsi" w:cstheme="minorBidi"/>
          <w:szCs w:val="22"/>
          <w:lang w:eastAsia="en-US"/>
        </w:rPr>
      </w:pPr>
      <w:r w:rsidRPr="004F1328">
        <w:rPr>
          <w:rFonts w:asciiTheme="minorHAnsi" w:eastAsiaTheme="minorEastAsia" w:hAnsiTheme="minorHAnsi" w:cstheme="minorBidi"/>
          <w:szCs w:val="22"/>
          <w:lang w:eastAsia="en-US"/>
        </w:rPr>
        <w:t>Optimista: Costo mínimo por interrupciones breves y manejables.</w:t>
      </w:r>
    </w:p>
    <w:p w14:paraId="4394218D" w14:textId="77777777" w:rsidR="004F1328" w:rsidRPr="004F1328" w:rsidRDefault="004F1328" w:rsidP="004F1328">
      <w:pPr>
        <w:spacing w:after="160" w:line="259" w:lineRule="auto"/>
        <w:jc w:val="both"/>
        <w:rPr>
          <w:rFonts w:asciiTheme="minorHAnsi" w:eastAsiaTheme="minorEastAsia" w:hAnsiTheme="minorHAnsi" w:cstheme="minorBidi"/>
          <w:szCs w:val="22"/>
          <w:lang w:eastAsia="en-US"/>
        </w:rPr>
      </w:pPr>
      <w:r w:rsidRPr="004F1328">
        <w:rPr>
          <w:rFonts w:asciiTheme="minorHAnsi" w:eastAsiaTheme="minorEastAsia" w:hAnsiTheme="minorHAnsi" w:cstheme="minorBidi"/>
          <w:szCs w:val="22"/>
          <w:lang w:eastAsia="en-US"/>
        </w:rPr>
        <w:t>Más Probable: Costos moderados por interrupciones que afectan algunas operaciones.</w:t>
      </w:r>
    </w:p>
    <w:p w14:paraId="24D7FFB5" w14:textId="77777777" w:rsidR="004F1328" w:rsidRPr="004F1328" w:rsidRDefault="004F1328" w:rsidP="004F1328">
      <w:pPr>
        <w:spacing w:after="160" w:line="259" w:lineRule="auto"/>
        <w:jc w:val="both"/>
        <w:rPr>
          <w:rFonts w:asciiTheme="minorHAnsi" w:eastAsiaTheme="minorEastAsia" w:hAnsiTheme="minorHAnsi" w:cstheme="minorBidi"/>
          <w:szCs w:val="22"/>
          <w:lang w:eastAsia="en-US"/>
        </w:rPr>
      </w:pPr>
      <w:r w:rsidRPr="004F1328">
        <w:rPr>
          <w:rFonts w:asciiTheme="minorHAnsi" w:eastAsiaTheme="minorEastAsia" w:hAnsiTheme="minorHAnsi" w:cstheme="minorBidi"/>
          <w:szCs w:val="22"/>
          <w:lang w:eastAsia="en-US"/>
        </w:rPr>
        <w:lastRenderedPageBreak/>
        <w:t>Pesimista: Costos elevados por interrupciones extensas que afectan significativamente las operaciones.</w:t>
      </w:r>
    </w:p>
    <w:p w14:paraId="0D79824C" w14:textId="77777777" w:rsidR="004F1328" w:rsidRDefault="004F1328" w:rsidP="0078497E">
      <w:pPr>
        <w:numPr>
          <w:ilvl w:val="0"/>
          <w:numId w:val="10"/>
        </w:numPr>
        <w:rPr>
          <w:rFonts w:asciiTheme="minorHAnsi" w:eastAsiaTheme="minorEastAsia" w:hAnsiTheme="minorHAnsi" w:cstheme="minorBidi"/>
          <w:b/>
          <w:bCs/>
          <w:szCs w:val="22"/>
          <w:lang w:eastAsia="en-US"/>
        </w:rPr>
      </w:pPr>
      <w:r w:rsidRPr="004F1328">
        <w:rPr>
          <w:rFonts w:asciiTheme="minorHAnsi" w:eastAsiaTheme="minorEastAsia" w:hAnsiTheme="minorHAnsi" w:cstheme="minorBidi"/>
          <w:b/>
          <w:bCs/>
          <w:szCs w:val="22"/>
          <w:lang w:eastAsia="en-US"/>
        </w:rPr>
        <w:t>Dificultades en la Integración del Nuevo Sistema con los Procesos Existentes</w:t>
      </w:r>
    </w:p>
    <w:p w14:paraId="77127BA5" w14:textId="77777777" w:rsidR="004F1328" w:rsidRPr="004F1328" w:rsidRDefault="004F1328" w:rsidP="004F1328">
      <w:pPr>
        <w:ind w:left="720"/>
        <w:rPr>
          <w:rFonts w:asciiTheme="minorHAnsi" w:eastAsiaTheme="minorEastAsia" w:hAnsiTheme="minorHAnsi" w:cstheme="minorBidi"/>
          <w:b/>
          <w:bCs/>
          <w:szCs w:val="22"/>
          <w:lang w:eastAsia="en-US"/>
        </w:rPr>
      </w:pPr>
    </w:p>
    <w:p w14:paraId="0988524A" w14:textId="77777777" w:rsidR="004F1328" w:rsidRPr="004F1328" w:rsidRDefault="004F1328" w:rsidP="004F1328">
      <w:pPr>
        <w:spacing w:after="160" w:line="259" w:lineRule="auto"/>
        <w:jc w:val="both"/>
        <w:rPr>
          <w:rFonts w:asciiTheme="minorHAnsi" w:eastAsiaTheme="minorEastAsia" w:hAnsiTheme="minorHAnsi" w:cstheme="minorBidi"/>
          <w:szCs w:val="22"/>
          <w:lang w:eastAsia="en-US"/>
        </w:rPr>
      </w:pPr>
      <w:r w:rsidRPr="004F1328">
        <w:rPr>
          <w:rFonts w:asciiTheme="minorHAnsi" w:eastAsiaTheme="minorEastAsia" w:hAnsiTheme="minorHAnsi" w:cstheme="minorBidi"/>
          <w:szCs w:val="22"/>
          <w:lang w:eastAsia="en-US"/>
        </w:rPr>
        <w:t>Optimista: Costos mínimos debido a una integración fluida.</w:t>
      </w:r>
    </w:p>
    <w:p w14:paraId="4DC98898" w14:textId="77777777" w:rsidR="004F1328" w:rsidRPr="004F1328" w:rsidRDefault="004F1328" w:rsidP="004F1328">
      <w:pPr>
        <w:spacing w:after="160" w:line="259" w:lineRule="auto"/>
        <w:jc w:val="both"/>
        <w:rPr>
          <w:rFonts w:asciiTheme="minorHAnsi" w:eastAsiaTheme="minorEastAsia" w:hAnsiTheme="minorHAnsi" w:cstheme="minorBidi"/>
          <w:szCs w:val="22"/>
          <w:lang w:eastAsia="en-US"/>
        </w:rPr>
      </w:pPr>
      <w:r w:rsidRPr="004F1328">
        <w:rPr>
          <w:rFonts w:asciiTheme="minorHAnsi" w:eastAsiaTheme="minorEastAsia" w:hAnsiTheme="minorHAnsi" w:cstheme="minorBidi"/>
          <w:szCs w:val="22"/>
          <w:lang w:eastAsia="en-US"/>
        </w:rPr>
        <w:t>Más Probable: Costos moderados por la necesidad de adaptaciones y solución de problemas de integración.</w:t>
      </w:r>
    </w:p>
    <w:p w14:paraId="478A1366" w14:textId="77777777" w:rsidR="004F1328" w:rsidRPr="004F1328" w:rsidRDefault="004F1328" w:rsidP="004F1328">
      <w:pPr>
        <w:spacing w:after="160" w:line="259" w:lineRule="auto"/>
        <w:jc w:val="both"/>
        <w:rPr>
          <w:rFonts w:asciiTheme="minorHAnsi" w:eastAsiaTheme="minorEastAsia" w:hAnsiTheme="minorHAnsi" w:cstheme="minorBidi"/>
          <w:szCs w:val="22"/>
          <w:lang w:eastAsia="en-US"/>
        </w:rPr>
      </w:pPr>
      <w:r w:rsidRPr="004F1328">
        <w:rPr>
          <w:rFonts w:asciiTheme="minorHAnsi" w:eastAsiaTheme="minorEastAsia" w:hAnsiTheme="minorHAnsi" w:cstheme="minorBidi"/>
          <w:szCs w:val="22"/>
          <w:lang w:eastAsia="en-US"/>
        </w:rPr>
        <w:t>Pesimista: Costos altos por problemas de integración complejos que requieren soluciones extensas.</w:t>
      </w:r>
    </w:p>
    <w:p w14:paraId="17170447" w14:textId="77777777" w:rsidR="004F1328" w:rsidRDefault="004F1328" w:rsidP="0078497E">
      <w:pPr>
        <w:numPr>
          <w:ilvl w:val="0"/>
          <w:numId w:val="10"/>
        </w:numPr>
        <w:rPr>
          <w:rFonts w:asciiTheme="minorHAnsi" w:eastAsiaTheme="minorEastAsia" w:hAnsiTheme="minorHAnsi" w:cstheme="minorBidi"/>
          <w:b/>
          <w:bCs/>
          <w:szCs w:val="22"/>
          <w:lang w:eastAsia="en-US"/>
        </w:rPr>
      </w:pPr>
      <w:r w:rsidRPr="004F1328">
        <w:rPr>
          <w:rFonts w:asciiTheme="minorHAnsi" w:eastAsiaTheme="minorEastAsia" w:hAnsiTheme="minorHAnsi" w:cstheme="minorBidi"/>
          <w:b/>
          <w:bCs/>
          <w:szCs w:val="22"/>
          <w:lang w:eastAsia="en-US"/>
        </w:rPr>
        <w:t>Retrasos en la Entrega del Proyecto Debido a Problemas Operativos</w:t>
      </w:r>
    </w:p>
    <w:p w14:paraId="75EE820E" w14:textId="77777777" w:rsidR="004F1328" w:rsidRPr="004F1328" w:rsidRDefault="004F1328" w:rsidP="004F1328">
      <w:pPr>
        <w:ind w:left="720"/>
        <w:rPr>
          <w:rFonts w:asciiTheme="minorHAnsi" w:eastAsiaTheme="minorEastAsia" w:hAnsiTheme="minorHAnsi" w:cstheme="minorBidi"/>
          <w:b/>
          <w:bCs/>
          <w:szCs w:val="22"/>
          <w:lang w:eastAsia="en-US"/>
        </w:rPr>
      </w:pPr>
    </w:p>
    <w:p w14:paraId="690BD18F" w14:textId="77777777" w:rsidR="004F1328" w:rsidRPr="004F1328" w:rsidRDefault="004F1328" w:rsidP="004F1328">
      <w:pPr>
        <w:spacing w:after="160" w:line="259" w:lineRule="auto"/>
        <w:jc w:val="both"/>
        <w:rPr>
          <w:rFonts w:asciiTheme="minorHAnsi" w:eastAsiaTheme="minorEastAsia" w:hAnsiTheme="minorHAnsi" w:cstheme="minorBidi"/>
          <w:szCs w:val="22"/>
          <w:lang w:eastAsia="en-US"/>
        </w:rPr>
      </w:pPr>
      <w:r w:rsidRPr="004F1328">
        <w:rPr>
          <w:rFonts w:asciiTheme="minorHAnsi" w:eastAsiaTheme="minorEastAsia" w:hAnsiTheme="minorHAnsi" w:cstheme="minorBidi"/>
          <w:szCs w:val="22"/>
          <w:lang w:eastAsia="en-US"/>
        </w:rPr>
        <w:t>Optimista: Costos mínimos debido a retrasos insignificantes.</w:t>
      </w:r>
    </w:p>
    <w:p w14:paraId="05735CE1" w14:textId="77777777" w:rsidR="004F1328" w:rsidRPr="004F1328" w:rsidRDefault="004F1328" w:rsidP="004F1328">
      <w:pPr>
        <w:spacing w:after="160" w:line="259" w:lineRule="auto"/>
        <w:jc w:val="both"/>
        <w:rPr>
          <w:rFonts w:asciiTheme="minorHAnsi" w:eastAsiaTheme="minorEastAsia" w:hAnsiTheme="minorHAnsi" w:cstheme="minorBidi"/>
          <w:szCs w:val="22"/>
          <w:lang w:eastAsia="en-US"/>
        </w:rPr>
      </w:pPr>
      <w:r w:rsidRPr="004F1328">
        <w:rPr>
          <w:rFonts w:asciiTheme="minorHAnsi" w:eastAsiaTheme="minorEastAsia" w:hAnsiTheme="minorHAnsi" w:cstheme="minorBidi"/>
          <w:szCs w:val="22"/>
          <w:lang w:eastAsia="en-US"/>
        </w:rPr>
        <w:t>Más Probable: Costos moderados por retrasos que requieren ajustes en el cronograma.</w:t>
      </w:r>
    </w:p>
    <w:p w14:paraId="35BED5DE" w14:textId="77777777" w:rsidR="004F1328" w:rsidRPr="004F1328" w:rsidRDefault="004F1328" w:rsidP="004F1328">
      <w:pPr>
        <w:spacing w:after="160" w:line="259" w:lineRule="auto"/>
        <w:jc w:val="both"/>
        <w:rPr>
          <w:rFonts w:asciiTheme="minorHAnsi" w:eastAsiaTheme="minorEastAsia" w:hAnsiTheme="minorHAnsi" w:cstheme="minorBidi"/>
          <w:szCs w:val="22"/>
          <w:lang w:eastAsia="en-US"/>
        </w:rPr>
      </w:pPr>
      <w:r w:rsidRPr="004F1328">
        <w:rPr>
          <w:rFonts w:asciiTheme="minorHAnsi" w:eastAsiaTheme="minorEastAsia" w:hAnsiTheme="minorHAnsi" w:cstheme="minorBidi"/>
          <w:szCs w:val="22"/>
          <w:lang w:eastAsia="en-US"/>
        </w:rPr>
        <w:t>Pesimista: Costos elevados por retrasos significativos que impactan el cronograma y presupuesto general.</w:t>
      </w:r>
    </w:p>
    <w:p w14:paraId="751F6CFA" w14:textId="77777777" w:rsidR="004F1328" w:rsidRDefault="004F1328" w:rsidP="0078497E">
      <w:pPr>
        <w:numPr>
          <w:ilvl w:val="0"/>
          <w:numId w:val="10"/>
        </w:numPr>
        <w:rPr>
          <w:rFonts w:asciiTheme="minorHAnsi" w:eastAsiaTheme="minorEastAsia" w:hAnsiTheme="minorHAnsi" w:cstheme="minorBidi"/>
          <w:b/>
          <w:bCs/>
          <w:szCs w:val="22"/>
          <w:lang w:eastAsia="en-US"/>
        </w:rPr>
      </w:pPr>
      <w:r w:rsidRPr="004F1328">
        <w:rPr>
          <w:rFonts w:asciiTheme="minorHAnsi" w:eastAsiaTheme="minorEastAsia" w:hAnsiTheme="minorHAnsi" w:cstheme="minorBidi"/>
          <w:b/>
          <w:bCs/>
          <w:szCs w:val="22"/>
          <w:lang w:eastAsia="en-US"/>
        </w:rPr>
        <w:t>Falta de Soporte Técnico Adecuado para el Mantenimiento del Sistema</w:t>
      </w:r>
    </w:p>
    <w:p w14:paraId="56C7CF3D" w14:textId="77777777" w:rsidR="004F1328" w:rsidRPr="004F1328" w:rsidRDefault="004F1328" w:rsidP="004F1328">
      <w:pPr>
        <w:ind w:left="720"/>
        <w:rPr>
          <w:rFonts w:asciiTheme="minorHAnsi" w:eastAsiaTheme="minorEastAsia" w:hAnsiTheme="minorHAnsi" w:cstheme="minorBidi"/>
          <w:b/>
          <w:bCs/>
          <w:szCs w:val="22"/>
          <w:lang w:eastAsia="en-US"/>
        </w:rPr>
      </w:pPr>
    </w:p>
    <w:p w14:paraId="51A4B006" w14:textId="77777777" w:rsidR="004F1328" w:rsidRPr="004F1328" w:rsidRDefault="004F1328" w:rsidP="004F1328">
      <w:pPr>
        <w:spacing w:after="160" w:line="259" w:lineRule="auto"/>
        <w:jc w:val="both"/>
        <w:rPr>
          <w:rFonts w:asciiTheme="minorHAnsi" w:eastAsiaTheme="minorEastAsia" w:hAnsiTheme="minorHAnsi" w:cstheme="minorBidi"/>
          <w:szCs w:val="22"/>
          <w:lang w:eastAsia="en-US"/>
        </w:rPr>
      </w:pPr>
      <w:r w:rsidRPr="004F1328">
        <w:rPr>
          <w:rFonts w:asciiTheme="minorHAnsi" w:eastAsiaTheme="minorEastAsia" w:hAnsiTheme="minorHAnsi" w:cstheme="minorBidi"/>
          <w:szCs w:val="22"/>
          <w:lang w:eastAsia="en-US"/>
        </w:rPr>
        <w:t>Optimista: Costos bajos con soporte técnico eficiente.</w:t>
      </w:r>
    </w:p>
    <w:p w14:paraId="3601C41A" w14:textId="77777777" w:rsidR="004F1328" w:rsidRPr="004F1328" w:rsidRDefault="004F1328" w:rsidP="004F1328">
      <w:pPr>
        <w:spacing w:after="160" w:line="259" w:lineRule="auto"/>
        <w:jc w:val="both"/>
        <w:rPr>
          <w:rFonts w:asciiTheme="minorHAnsi" w:eastAsiaTheme="minorEastAsia" w:hAnsiTheme="minorHAnsi" w:cstheme="minorBidi"/>
          <w:szCs w:val="22"/>
          <w:lang w:eastAsia="en-US"/>
        </w:rPr>
      </w:pPr>
      <w:r w:rsidRPr="004F1328">
        <w:rPr>
          <w:rFonts w:asciiTheme="minorHAnsi" w:eastAsiaTheme="minorEastAsia" w:hAnsiTheme="minorHAnsi" w:cstheme="minorBidi"/>
          <w:szCs w:val="22"/>
          <w:lang w:eastAsia="en-US"/>
        </w:rPr>
        <w:t>Más Probable: Costos moderados por la necesidad de soporte técnico adicional o externo.</w:t>
      </w:r>
    </w:p>
    <w:p w14:paraId="7CCCDED3" w14:textId="77777777" w:rsidR="004F1328" w:rsidRPr="004F1328" w:rsidRDefault="004F1328" w:rsidP="004F1328">
      <w:pPr>
        <w:spacing w:after="160" w:line="259" w:lineRule="auto"/>
        <w:jc w:val="both"/>
        <w:rPr>
          <w:rFonts w:asciiTheme="minorHAnsi" w:eastAsiaTheme="minorEastAsia" w:hAnsiTheme="minorHAnsi" w:cstheme="minorBidi"/>
          <w:szCs w:val="22"/>
          <w:lang w:eastAsia="en-US"/>
        </w:rPr>
      </w:pPr>
      <w:r w:rsidRPr="004F1328">
        <w:rPr>
          <w:rFonts w:asciiTheme="minorHAnsi" w:eastAsiaTheme="minorEastAsia" w:hAnsiTheme="minorHAnsi" w:cstheme="minorBidi"/>
          <w:szCs w:val="22"/>
          <w:lang w:eastAsia="en-US"/>
        </w:rPr>
        <w:t>Pesimista: Costos altos por fallos críticos y falta de soporte efectivo.</w:t>
      </w:r>
    </w:p>
    <w:p w14:paraId="5A8D4C7F" w14:textId="77777777" w:rsidR="004F1328" w:rsidRDefault="004F1328" w:rsidP="0078497E">
      <w:pPr>
        <w:numPr>
          <w:ilvl w:val="0"/>
          <w:numId w:val="10"/>
        </w:numPr>
        <w:rPr>
          <w:rFonts w:asciiTheme="minorHAnsi" w:eastAsiaTheme="minorEastAsia" w:hAnsiTheme="minorHAnsi" w:cstheme="minorBidi"/>
          <w:b/>
          <w:bCs/>
          <w:szCs w:val="22"/>
          <w:lang w:eastAsia="en-US"/>
        </w:rPr>
      </w:pPr>
      <w:r w:rsidRPr="004F1328">
        <w:rPr>
          <w:rFonts w:asciiTheme="minorHAnsi" w:eastAsiaTheme="minorEastAsia" w:hAnsiTheme="minorHAnsi" w:cstheme="minorBidi"/>
          <w:b/>
          <w:bCs/>
          <w:szCs w:val="22"/>
          <w:lang w:eastAsia="en-US"/>
        </w:rPr>
        <w:t>Problemas Durante la Fase de Transición que Afectan las Operaciones Diarias</w:t>
      </w:r>
    </w:p>
    <w:p w14:paraId="4F35EA5E" w14:textId="77777777" w:rsidR="004F1328" w:rsidRPr="004F1328" w:rsidRDefault="004F1328" w:rsidP="004F1328">
      <w:pPr>
        <w:ind w:left="720"/>
        <w:rPr>
          <w:rFonts w:asciiTheme="minorHAnsi" w:eastAsiaTheme="minorEastAsia" w:hAnsiTheme="minorHAnsi" w:cstheme="minorBidi"/>
          <w:b/>
          <w:bCs/>
          <w:szCs w:val="22"/>
          <w:lang w:eastAsia="en-US"/>
        </w:rPr>
      </w:pPr>
    </w:p>
    <w:p w14:paraId="79BC8A1C" w14:textId="77777777" w:rsidR="004F1328" w:rsidRPr="004F1328" w:rsidRDefault="004F1328" w:rsidP="004F1328">
      <w:pPr>
        <w:spacing w:after="160" w:line="259" w:lineRule="auto"/>
        <w:jc w:val="both"/>
        <w:rPr>
          <w:rFonts w:asciiTheme="minorHAnsi" w:eastAsiaTheme="minorEastAsia" w:hAnsiTheme="minorHAnsi" w:cstheme="minorBidi"/>
          <w:szCs w:val="22"/>
          <w:lang w:eastAsia="en-US"/>
        </w:rPr>
      </w:pPr>
      <w:r w:rsidRPr="004F1328">
        <w:rPr>
          <w:rFonts w:asciiTheme="minorHAnsi" w:eastAsiaTheme="minorEastAsia" w:hAnsiTheme="minorHAnsi" w:cstheme="minorBidi"/>
          <w:szCs w:val="22"/>
          <w:lang w:eastAsia="en-US"/>
        </w:rPr>
        <w:t>Optimista: Impacto mínimo en las operaciones.</w:t>
      </w:r>
    </w:p>
    <w:p w14:paraId="510B5C8A" w14:textId="77777777" w:rsidR="004F1328" w:rsidRPr="004F1328" w:rsidRDefault="004F1328" w:rsidP="004F1328">
      <w:pPr>
        <w:spacing w:after="160" w:line="259" w:lineRule="auto"/>
        <w:jc w:val="both"/>
        <w:rPr>
          <w:rFonts w:asciiTheme="minorHAnsi" w:eastAsiaTheme="minorEastAsia" w:hAnsiTheme="minorHAnsi" w:cstheme="minorBidi"/>
          <w:szCs w:val="22"/>
          <w:lang w:eastAsia="en-US"/>
        </w:rPr>
      </w:pPr>
      <w:r w:rsidRPr="004F1328">
        <w:rPr>
          <w:rFonts w:asciiTheme="minorHAnsi" w:eastAsiaTheme="minorEastAsia" w:hAnsiTheme="minorHAnsi" w:cstheme="minorBidi"/>
          <w:szCs w:val="22"/>
          <w:lang w:eastAsia="en-US"/>
        </w:rPr>
        <w:t>Más Probable: Impacto moderado con costos razonables.</w:t>
      </w:r>
    </w:p>
    <w:p w14:paraId="3BEA0A73" w14:textId="77777777" w:rsidR="004F1328" w:rsidRPr="004F1328" w:rsidRDefault="004F1328" w:rsidP="004F1328">
      <w:pPr>
        <w:spacing w:after="160" w:line="259" w:lineRule="auto"/>
        <w:jc w:val="both"/>
        <w:rPr>
          <w:rFonts w:asciiTheme="minorHAnsi" w:eastAsiaTheme="minorEastAsia" w:hAnsiTheme="minorHAnsi" w:cstheme="minorBidi"/>
          <w:szCs w:val="22"/>
          <w:lang w:eastAsia="en-US"/>
        </w:rPr>
      </w:pPr>
      <w:r w:rsidRPr="004F1328">
        <w:rPr>
          <w:rFonts w:asciiTheme="minorHAnsi" w:eastAsiaTheme="minorEastAsia" w:hAnsiTheme="minorHAnsi" w:cstheme="minorBidi"/>
          <w:szCs w:val="22"/>
          <w:lang w:eastAsia="en-US"/>
        </w:rPr>
        <w:t>Pesimista: Impacto significativo en las operaciones con costos elevados.</w:t>
      </w:r>
    </w:p>
    <w:p w14:paraId="1C9FC255" w14:textId="77777777" w:rsidR="004F1328" w:rsidRDefault="004F1328" w:rsidP="0078497E">
      <w:pPr>
        <w:numPr>
          <w:ilvl w:val="0"/>
          <w:numId w:val="10"/>
        </w:numPr>
        <w:rPr>
          <w:rFonts w:asciiTheme="minorHAnsi" w:eastAsiaTheme="minorEastAsia" w:hAnsiTheme="minorHAnsi" w:cstheme="minorBidi"/>
          <w:b/>
          <w:bCs/>
          <w:szCs w:val="22"/>
          <w:lang w:eastAsia="en-US"/>
        </w:rPr>
      </w:pPr>
      <w:r w:rsidRPr="004F1328">
        <w:rPr>
          <w:rFonts w:asciiTheme="minorHAnsi" w:eastAsiaTheme="minorEastAsia" w:hAnsiTheme="minorHAnsi" w:cstheme="minorBidi"/>
          <w:b/>
          <w:bCs/>
          <w:szCs w:val="22"/>
          <w:lang w:eastAsia="en-US"/>
        </w:rPr>
        <w:t>Retrasos o Incumplimientos por Parte de Proveedores Clave</w:t>
      </w:r>
    </w:p>
    <w:p w14:paraId="09416070" w14:textId="77777777" w:rsidR="004F1328" w:rsidRPr="004F1328" w:rsidRDefault="004F1328" w:rsidP="004F1328">
      <w:pPr>
        <w:ind w:left="720"/>
        <w:rPr>
          <w:rFonts w:asciiTheme="minorHAnsi" w:eastAsiaTheme="minorEastAsia" w:hAnsiTheme="minorHAnsi" w:cstheme="minorBidi"/>
          <w:b/>
          <w:bCs/>
          <w:szCs w:val="22"/>
          <w:lang w:eastAsia="en-US"/>
        </w:rPr>
      </w:pPr>
    </w:p>
    <w:p w14:paraId="37EF0794" w14:textId="77777777" w:rsidR="004F1328" w:rsidRPr="004F1328" w:rsidRDefault="004F1328" w:rsidP="004F1328">
      <w:pPr>
        <w:spacing w:after="160" w:line="259" w:lineRule="auto"/>
        <w:jc w:val="both"/>
        <w:rPr>
          <w:rFonts w:asciiTheme="minorHAnsi" w:eastAsiaTheme="minorEastAsia" w:hAnsiTheme="minorHAnsi" w:cstheme="minorBidi"/>
          <w:szCs w:val="22"/>
          <w:lang w:eastAsia="en-US"/>
        </w:rPr>
      </w:pPr>
      <w:r w:rsidRPr="004F1328">
        <w:rPr>
          <w:rFonts w:asciiTheme="minorHAnsi" w:eastAsiaTheme="minorEastAsia" w:hAnsiTheme="minorHAnsi" w:cstheme="minorBidi"/>
          <w:szCs w:val="22"/>
          <w:lang w:eastAsia="en-US"/>
        </w:rPr>
        <w:t>Optimista: Mínima afectación por buena gestión de proveedores.</w:t>
      </w:r>
    </w:p>
    <w:p w14:paraId="6802844B" w14:textId="77777777" w:rsidR="004F1328" w:rsidRPr="004F1328" w:rsidRDefault="004F1328" w:rsidP="004F1328">
      <w:pPr>
        <w:spacing w:after="160" w:line="259" w:lineRule="auto"/>
        <w:jc w:val="both"/>
        <w:rPr>
          <w:rFonts w:asciiTheme="minorHAnsi" w:eastAsiaTheme="minorEastAsia" w:hAnsiTheme="minorHAnsi" w:cstheme="minorBidi"/>
          <w:szCs w:val="22"/>
          <w:lang w:eastAsia="en-US"/>
        </w:rPr>
      </w:pPr>
      <w:r w:rsidRPr="004F1328">
        <w:rPr>
          <w:rFonts w:asciiTheme="minorHAnsi" w:eastAsiaTheme="minorEastAsia" w:hAnsiTheme="minorHAnsi" w:cstheme="minorBidi"/>
          <w:szCs w:val="22"/>
          <w:lang w:eastAsia="en-US"/>
        </w:rPr>
        <w:t>Más Probable: Impacto moderado con costos adicionales.</w:t>
      </w:r>
    </w:p>
    <w:p w14:paraId="439A0EAF" w14:textId="77777777" w:rsidR="004F1328" w:rsidRPr="004F1328" w:rsidRDefault="004F1328" w:rsidP="004F1328">
      <w:pPr>
        <w:spacing w:after="160" w:line="259" w:lineRule="auto"/>
        <w:jc w:val="both"/>
        <w:rPr>
          <w:rFonts w:asciiTheme="minorHAnsi" w:eastAsiaTheme="minorEastAsia" w:hAnsiTheme="minorHAnsi" w:cstheme="minorBidi"/>
          <w:szCs w:val="22"/>
          <w:lang w:eastAsia="en-US"/>
        </w:rPr>
      </w:pPr>
      <w:r w:rsidRPr="004F1328">
        <w:rPr>
          <w:rFonts w:asciiTheme="minorHAnsi" w:eastAsiaTheme="minorEastAsia" w:hAnsiTheme="minorHAnsi" w:cstheme="minorBidi"/>
          <w:szCs w:val="22"/>
          <w:lang w:eastAsia="en-US"/>
        </w:rPr>
        <w:t>Pesimista: Impacto significativo con costos elevados por retrasos o incumplimientos.</w:t>
      </w:r>
    </w:p>
    <w:p w14:paraId="08321676" w14:textId="77777777" w:rsidR="004F1328" w:rsidRDefault="004F1328" w:rsidP="0078497E">
      <w:pPr>
        <w:numPr>
          <w:ilvl w:val="0"/>
          <w:numId w:val="10"/>
        </w:numPr>
        <w:rPr>
          <w:rFonts w:asciiTheme="minorHAnsi" w:eastAsiaTheme="minorEastAsia" w:hAnsiTheme="minorHAnsi" w:cstheme="minorBidi"/>
          <w:b/>
          <w:bCs/>
          <w:szCs w:val="22"/>
          <w:lang w:eastAsia="en-US"/>
        </w:rPr>
      </w:pPr>
      <w:r w:rsidRPr="004F1328">
        <w:rPr>
          <w:rFonts w:asciiTheme="minorHAnsi" w:eastAsiaTheme="minorEastAsia" w:hAnsiTheme="minorHAnsi" w:cstheme="minorBidi"/>
          <w:b/>
          <w:bCs/>
          <w:szCs w:val="22"/>
          <w:lang w:eastAsia="en-US"/>
        </w:rPr>
        <w:t>Resistencia al Cambio por Parte de Departamentos o Unidades Afectadas</w:t>
      </w:r>
    </w:p>
    <w:p w14:paraId="7EAA5A50" w14:textId="77777777" w:rsidR="004F1328" w:rsidRPr="004F1328" w:rsidRDefault="004F1328" w:rsidP="004F1328">
      <w:pPr>
        <w:ind w:left="720"/>
        <w:rPr>
          <w:rFonts w:asciiTheme="minorHAnsi" w:eastAsiaTheme="minorEastAsia" w:hAnsiTheme="minorHAnsi" w:cstheme="minorBidi"/>
          <w:b/>
          <w:bCs/>
          <w:szCs w:val="22"/>
          <w:lang w:eastAsia="en-US"/>
        </w:rPr>
      </w:pPr>
    </w:p>
    <w:p w14:paraId="049459E7" w14:textId="77777777" w:rsidR="004F1328" w:rsidRPr="004F1328" w:rsidRDefault="004F1328" w:rsidP="004F1328">
      <w:pPr>
        <w:spacing w:after="160" w:line="259" w:lineRule="auto"/>
        <w:jc w:val="both"/>
        <w:rPr>
          <w:rFonts w:asciiTheme="minorHAnsi" w:eastAsiaTheme="minorEastAsia" w:hAnsiTheme="minorHAnsi" w:cstheme="minorBidi"/>
          <w:szCs w:val="22"/>
          <w:lang w:eastAsia="en-US"/>
        </w:rPr>
      </w:pPr>
      <w:r w:rsidRPr="004F1328">
        <w:rPr>
          <w:rFonts w:asciiTheme="minorHAnsi" w:eastAsiaTheme="minorEastAsia" w:hAnsiTheme="minorHAnsi" w:cstheme="minorBidi"/>
          <w:szCs w:val="22"/>
          <w:lang w:eastAsia="en-US"/>
        </w:rPr>
        <w:t>Optimista: Baja resistencia con mínima afectación.</w:t>
      </w:r>
    </w:p>
    <w:p w14:paraId="4A49ACC3" w14:textId="77777777" w:rsidR="004F1328" w:rsidRPr="004F1328" w:rsidRDefault="004F1328" w:rsidP="004F1328">
      <w:pPr>
        <w:spacing w:after="160" w:line="259" w:lineRule="auto"/>
        <w:jc w:val="both"/>
        <w:rPr>
          <w:rFonts w:asciiTheme="minorHAnsi" w:eastAsiaTheme="minorEastAsia" w:hAnsiTheme="minorHAnsi" w:cstheme="minorBidi"/>
          <w:szCs w:val="22"/>
          <w:lang w:eastAsia="en-US"/>
        </w:rPr>
      </w:pPr>
      <w:r w:rsidRPr="004F1328">
        <w:rPr>
          <w:rFonts w:asciiTheme="minorHAnsi" w:eastAsiaTheme="minorEastAsia" w:hAnsiTheme="minorHAnsi" w:cstheme="minorBidi"/>
          <w:szCs w:val="22"/>
          <w:lang w:eastAsia="en-US"/>
        </w:rPr>
        <w:t>Más Probable: Resistencia moderada con costos de gestión del cambio.</w:t>
      </w:r>
    </w:p>
    <w:p w14:paraId="07759760" w14:textId="77777777" w:rsidR="004F1328" w:rsidRPr="004F1328" w:rsidRDefault="004F1328" w:rsidP="004F1328">
      <w:pPr>
        <w:spacing w:after="160" w:line="259" w:lineRule="auto"/>
        <w:jc w:val="both"/>
        <w:rPr>
          <w:rFonts w:asciiTheme="minorHAnsi" w:eastAsiaTheme="minorEastAsia" w:hAnsiTheme="minorHAnsi" w:cstheme="minorBidi"/>
          <w:szCs w:val="22"/>
          <w:lang w:eastAsia="en-US"/>
        </w:rPr>
      </w:pPr>
      <w:r w:rsidRPr="004F1328">
        <w:rPr>
          <w:rFonts w:asciiTheme="minorHAnsi" w:eastAsiaTheme="minorEastAsia" w:hAnsiTheme="minorHAnsi" w:cstheme="minorBidi"/>
          <w:szCs w:val="22"/>
          <w:lang w:eastAsia="en-US"/>
        </w:rPr>
        <w:t>Pesimista: Alta resistencia con costos elevados en formación y gestión del cambio.</w:t>
      </w:r>
    </w:p>
    <w:p w14:paraId="453CEBE2" w14:textId="77777777" w:rsidR="004F1328" w:rsidRDefault="004F1328" w:rsidP="0078497E">
      <w:pPr>
        <w:numPr>
          <w:ilvl w:val="0"/>
          <w:numId w:val="10"/>
        </w:numPr>
        <w:rPr>
          <w:rFonts w:asciiTheme="minorHAnsi" w:eastAsiaTheme="minorEastAsia" w:hAnsiTheme="minorHAnsi" w:cstheme="minorBidi"/>
          <w:b/>
          <w:bCs/>
          <w:szCs w:val="22"/>
          <w:lang w:eastAsia="en-US"/>
        </w:rPr>
      </w:pPr>
      <w:r w:rsidRPr="004F1328">
        <w:rPr>
          <w:rFonts w:asciiTheme="minorHAnsi" w:eastAsiaTheme="minorEastAsia" w:hAnsiTheme="minorHAnsi" w:cstheme="minorBidi"/>
          <w:b/>
          <w:bCs/>
          <w:szCs w:val="22"/>
          <w:lang w:eastAsia="en-US"/>
        </w:rPr>
        <w:lastRenderedPageBreak/>
        <w:t>Falta de Planes de Contingencia o Recuperación ante Fallas del Sistema</w:t>
      </w:r>
    </w:p>
    <w:p w14:paraId="060E3F56" w14:textId="77777777" w:rsidR="004F1328" w:rsidRPr="004F1328" w:rsidRDefault="004F1328" w:rsidP="004F1328">
      <w:pPr>
        <w:ind w:left="720"/>
        <w:rPr>
          <w:rFonts w:asciiTheme="minorHAnsi" w:eastAsiaTheme="minorEastAsia" w:hAnsiTheme="minorHAnsi" w:cstheme="minorBidi"/>
          <w:b/>
          <w:bCs/>
          <w:szCs w:val="22"/>
          <w:lang w:eastAsia="en-US"/>
        </w:rPr>
      </w:pPr>
    </w:p>
    <w:p w14:paraId="4D3204CF" w14:textId="77777777" w:rsidR="004F1328" w:rsidRPr="004F1328" w:rsidRDefault="004F1328" w:rsidP="004F1328">
      <w:pPr>
        <w:spacing w:after="160" w:line="259" w:lineRule="auto"/>
        <w:jc w:val="both"/>
        <w:rPr>
          <w:rFonts w:asciiTheme="minorHAnsi" w:eastAsiaTheme="minorEastAsia" w:hAnsiTheme="minorHAnsi" w:cstheme="minorBidi"/>
          <w:szCs w:val="22"/>
          <w:lang w:eastAsia="en-US"/>
        </w:rPr>
      </w:pPr>
      <w:r w:rsidRPr="004F1328">
        <w:rPr>
          <w:rFonts w:asciiTheme="minorHAnsi" w:eastAsiaTheme="minorEastAsia" w:hAnsiTheme="minorHAnsi" w:cstheme="minorBidi"/>
          <w:szCs w:val="22"/>
          <w:lang w:eastAsia="en-US"/>
        </w:rPr>
        <w:t>Optimista: Mínimo impacto con planes básicos.</w:t>
      </w:r>
    </w:p>
    <w:p w14:paraId="12EF4C86" w14:textId="77777777" w:rsidR="004F1328" w:rsidRPr="004F1328" w:rsidRDefault="004F1328" w:rsidP="004F1328">
      <w:pPr>
        <w:spacing w:after="160" w:line="259" w:lineRule="auto"/>
        <w:jc w:val="both"/>
        <w:rPr>
          <w:rFonts w:asciiTheme="minorHAnsi" w:eastAsiaTheme="minorEastAsia" w:hAnsiTheme="minorHAnsi" w:cstheme="minorBidi"/>
          <w:szCs w:val="22"/>
          <w:lang w:eastAsia="en-US"/>
        </w:rPr>
      </w:pPr>
      <w:r w:rsidRPr="004F1328">
        <w:rPr>
          <w:rFonts w:asciiTheme="minorHAnsi" w:eastAsiaTheme="minorEastAsia" w:hAnsiTheme="minorHAnsi" w:cstheme="minorBidi"/>
          <w:szCs w:val="22"/>
          <w:lang w:eastAsia="en-US"/>
        </w:rPr>
        <w:t>Más Probable: Impacto moderado con costos de desarrollo de planes.</w:t>
      </w:r>
    </w:p>
    <w:p w14:paraId="0157638F" w14:textId="77777777" w:rsidR="004F1328" w:rsidRPr="004F1328" w:rsidRDefault="004F1328" w:rsidP="004F1328">
      <w:pPr>
        <w:spacing w:after="160" w:line="259" w:lineRule="auto"/>
        <w:jc w:val="both"/>
        <w:rPr>
          <w:rFonts w:asciiTheme="minorHAnsi" w:eastAsiaTheme="minorEastAsia" w:hAnsiTheme="minorHAnsi" w:cstheme="minorBidi"/>
          <w:szCs w:val="22"/>
          <w:lang w:eastAsia="en-US"/>
        </w:rPr>
      </w:pPr>
      <w:r w:rsidRPr="004F1328">
        <w:rPr>
          <w:rFonts w:asciiTheme="minorHAnsi" w:eastAsiaTheme="minorEastAsia" w:hAnsiTheme="minorHAnsi" w:cstheme="minorBidi"/>
          <w:szCs w:val="22"/>
          <w:lang w:eastAsia="en-US"/>
        </w:rPr>
        <w:t>Pesimista: Costos elevados por falta de planes y gestión de crisis.</w:t>
      </w:r>
    </w:p>
    <w:p w14:paraId="1093253E" w14:textId="77777777" w:rsidR="004F1328" w:rsidRDefault="004F1328" w:rsidP="0078497E">
      <w:pPr>
        <w:numPr>
          <w:ilvl w:val="0"/>
          <w:numId w:val="10"/>
        </w:numPr>
        <w:rPr>
          <w:rFonts w:asciiTheme="minorHAnsi" w:eastAsiaTheme="minorEastAsia" w:hAnsiTheme="minorHAnsi" w:cstheme="minorBidi"/>
          <w:b/>
          <w:bCs/>
          <w:szCs w:val="22"/>
          <w:lang w:eastAsia="en-US"/>
        </w:rPr>
      </w:pPr>
      <w:r w:rsidRPr="004F1328">
        <w:rPr>
          <w:rFonts w:asciiTheme="minorHAnsi" w:eastAsiaTheme="minorEastAsia" w:hAnsiTheme="minorHAnsi" w:cstheme="minorBidi"/>
          <w:b/>
          <w:bCs/>
          <w:szCs w:val="22"/>
          <w:lang w:eastAsia="en-US"/>
        </w:rPr>
        <w:t>Dificultades en la Migración de Datos y en la Garantía de su Integridad</w:t>
      </w:r>
    </w:p>
    <w:p w14:paraId="07E8A852" w14:textId="77777777" w:rsidR="004F1328" w:rsidRPr="004F1328" w:rsidRDefault="004F1328" w:rsidP="004F1328">
      <w:pPr>
        <w:ind w:left="720"/>
        <w:rPr>
          <w:rFonts w:asciiTheme="minorHAnsi" w:eastAsiaTheme="minorEastAsia" w:hAnsiTheme="minorHAnsi" w:cstheme="minorBidi"/>
          <w:b/>
          <w:bCs/>
          <w:szCs w:val="22"/>
          <w:lang w:eastAsia="en-US"/>
        </w:rPr>
      </w:pPr>
    </w:p>
    <w:p w14:paraId="78086927" w14:textId="77777777" w:rsidR="004F1328" w:rsidRPr="004F1328" w:rsidRDefault="004F1328" w:rsidP="004F1328">
      <w:pPr>
        <w:spacing w:after="160" w:line="259" w:lineRule="auto"/>
        <w:jc w:val="both"/>
        <w:rPr>
          <w:rFonts w:asciiTheme="minorHAnsi" w:eastAsiaTheme="minorEastAsia" w:hAnsiTheme="minorHAnsi" w:cstheme="minorBidi"/>
          <w:szCs w:val="22"/>
          <w:lang w:eastAsia="en-US"/>
        </w:rPr>
      </w:pPr>
      <w:r w:rsidRPr="004F1328">
        <w:rPr>
          <w:rFonts w:asciiTheme="minorHAnsi" w:eastAsiaTheme="minorEastAsia" w:hAnsiTheme="minorHAnsi" w:cstheme="minorBidi"/>
          <w:szCs w:val="22"/>
          <w:lang w:eastAsia="en-US"/>
        </w:rPr>
        <w:t>Optimista: Mínimos problemas con costos bajos.</w:t>
      </w:r>
    </w:p>
    <w:p w14:paraId="75B6FA42" w14:textId="77777777" w:rsidR="004F1328" w:rsidRPr="004F1328" w:rsidRDefault="004F1328" w:rsidP="004F1328">
      <w:pPr>
        <w:spacing w:after="160" w:line="259" w:lineRule="auto"/>
        <w:jc w:val="both"/>
        <w:rPr>
          <w:rFonts w:asciiTheme="minorHAnsi" w:eastAsiaTheme="minorEastAsia" w:hAnsiTheme="minorHAnsi" w:cstheme="minorBidi"/>
          <w:szCs w:val="22"/>
          <w:lang w:eastAsia="en-US"/>
        </w:rPr>
      </w:pPr>
      <w:r w:rsidRPr="004F1328">
        <w:rPr>
          <w:rFonts w:asciiTheme="minorHAnsi" w:eastAsiaTheme="minorEastAsia" w:hAnsiTheme="minorHAnsi" w:cstheme="minorBidi"/>
          <w:szCs w:val="22"/>
          <w:lang w:eastAsia="en-US"/>
        </w:rPr>
        <w:t>Más Probable: Problemas moderados con costos de corrección.</w:t>
      </w:r>
    </w:p>
    <w:p w14:paraId="5A86B623" w14:textId="23D35FF1" w:rsidR="004F1328" w:rsidRPr="0078497E" w:rsidRDefault="004F1328" w:rsidP="0078497E">
      <w:pPr>
        <w:spacing w:after="160" w:line="259" w:lineRule="auto"/>
        <w:jc w:val="both"/>
        <w:rPr>
          <w:rFonts w:asciiTheme="minorHAnsi" w:eastAsiaTheme="minorEastAsia" w:hAnsiTheme="minorHAnsi" w:cstheme="minorBidi"/>
          <w:szCs w:val="22"/>
          <w:lang w:eastAsia="en-US"/>
        </w:rPr>
      </w:pPr>
      <w:r w:rsidRPr="004F1328">
        <w:rPr>
          <w:rFonts w:asciiTheme="minorHAnsi" w:eastAsiaTheme="minorEastAsia" w:hAnsiTheme="minorHAnsi" w:cstheme="minorBidi"/>
          <w:szCs w:val="22"/>
          <w:lang w:eastAsia="en-US"/>
        </w:rPr>
        <w:t>Pesimista: Problemas graves con costos elevados en corrección y garantía de integridad.</w:t>
      </w:r>
    </w:p>
    <w:p w14:paraId="6C886E3E" w14:textId="77777777" w:rsidR="004B0CFE" w:rsidRDefault="004B0CFE" w:rsidP="004B0CFE">
      <w:pPr>
        <w:pStyle w:val="Ttulo3"/>
      </w:pPr>
      <w:bookmarkStart w:id="19" w:name="_Toc153557539"/>
      <w:r>
        <w:t>Riesgos Financieros</w:t>
      </w:r>
      <w:bookmarkEnd w:id="19"/>
    </w:p>
    <w:p w14:paraId="66BF453A" w14:textId="77777777" w:rsidR="00EB2010" w:rsidRPr="00EB2010" w:rsidRDefault="00EB2010" w:rsidP="00AA76A4">
      <w:pPr>
        <w:numPr>
          <w:ilvl w:val="0"/>
          <w:numId w:val="15"/>
        </w:numPr>
        <w:rPr>
          <w:rFonts w:asciiTheme="minorHAnsi" w:eastAsiaTheme="minorEastAsia" w:hAnsiTheme="minorHAnsi" w:cstheme="minorBidi"/>
          <w:b/>
          <w:bCs/>
          <w:szCs w:val="22"/>
          <w:lang w:eastAsia="en-US"/>
        </w:rPr>
      </w:pPr>
      <w:r w:rsidRPr="00EB2010">
        <w:rPr>
          <w:rFonts w:asciiTheme="minorHAnsi" w:eastAsiaTheme="minorEastAsia" w:hAnsiTheme="minorHAnsi" w:cstheme="minorBidi"/>
          <w:b/>
          <w:bCs/>
          <w:szCs w:val="22"/>
          <w:lang w:eastAsia="en-US"/>
        </w:rPr>
        <w:t>Sobrecostos Debido a Cambios en el Alcance del Proyecto o a Imprevistos</w:t>
      </w:r>
    </w:p>
    <w:p w14:paraId="52CFBEC0" w14:textId="77777777" w:rsidR="00EB2010" w:rsidRPr="00EB2010" w:rsidRDefault="00EB2010" w:rsidP="00AA76A4">
      <w:pPr>
        <w:spacing w:after="160" w:line="259" w:lineRule="auto"/>
        <w:jc w:val="both"/>
        <w:rPr>
          <w:rFonts w:asciiTheme="minorHAnsi" w:eastAsiaTheme="minorEastAsia" w:hAnsiTheme="minorHAnsi" w:cstheme="minorBidi"/>
          <w:szCs w:val="22"/>
          <w:lang w:eastAsia="en-US"/>
        </w:rPr>
      </w:pPr>
      <w:r w:rsidRPr="00EB2010">
        <w:rPr>
          <w:rFonts w:asciiTheme="minorHAnsi" w:eastAsiaTheme="minorEastAsia" w:hAnsiTheme="minorHAnsi" w:cstheme="minorBidi"/>
          <w:szCs w:val="22"/>
          <w:lang w:eastAsia="en-US"/>
        </w:rPr>
        <w:t>Optimista: Costos adicionales mínimos por cambios controlados y previsibles.</w:t>
      </w:r>
    </w:p>
    <w:p w14:paraId="06D5AF2F" w14:textId="77777777" w:rsidR="00EB2010" w:rsidRPr="00EB2010" w:rsidRDefault="00EB2010" w:rsidP="00AA76A4">
      <w:pPr>
        <w:spacing w:after="160" w:line="259" w:lineRule="auto"/>
        <w:jc w:val="both"/>
        <w:rPr>
          <w:rFonts w:asciiTheme="minorHAnsi" w:eastAsiaTheme="minorEastAsia" w:hAnsiTheme="minorHAnsi" w:cstheme="minorBidi"/>
          <w:szCs w:val="22"/>
          <w:lang w:eastAsia="en-US"/>
        </w:rPr>
      </w:pPr>
      <w:r w:rsidRPr="00EB2010">
        <w:rPr>
          <w:rFonts w:asciiTheme="minorHAnsi" w:eastAsiaTheme="minorEastAsia" w:hAnsiTheme="minorHAnsi" w:cstheme="minorBidi"/>
          <w:szCs w:val="22"/>
          <w:lang w:eastAsia="en-US"/>
        </w:rPr>
        <w:t>Más Probable: Costos moderados por cambios frecuentes en el alcance.</w:t>
      </w:r>
    </w:p>
    <w:p w14:paraId="4EAE52F9" w14:textId="77777777" w:rsidR="00EB2010" w:rsidRPr="00EB2010" w:rsidRDefault="00EB2010" w:rsidP="00AA76A4">
      <w:pPr>
        <w:spacing w:after="160" w:line="259" w:lineRule="auto"/>
        <w:jc w:val="both"/>
        <w:rPr>
          <w:rFonts w:asciiTheme="minorHAnsi" w:eastAsiaTheme="minorEastAsia" w:hAnsiTheme="minorHAnsi" w:cstheme="minorBidi"/>
          <w:szCs w:val="22"/>
          <w:lang w:eastAsia="en-US"/>
        </w:rPr>
      </w:pPr>
      <w:r w:rsidRPr="00EB2010">
        <w:rPr>
          <w:rFonts w:asciiTheme="minorHAnsi" w:eastAsiaTheme="minorEastAsia" w:hAnsiTheme="minorHAnsi" w:cstheme="minorBidi"/>
          <w:szCs w:val="22"/>
          <w:lang w:eastAsia="en-US"/>
        </w:rPr>
        <w:t>Pesimista: Costos elevados por cambios significativos y constantes en el alcance.</w:t>
      </w:r>
    </w:p>
    <w:p w14:paraId="10B1FD71" w14:textId="77777777" w:rsidR="00EB2010" w:rsidRPr="00EB2010" w:rsidRDefault="00EB2010" w:rsidP="00AA76A4">
      <w:pPr>
        <w:numPr>
          <w:ilvl w:val="0"/>
          <w:numId w:val="15"/>
        </w:numPr>
        <w:rPr>
          <w:rFonts w:asciiTheme="minorHAnsi" w:eastAsiaTheme="minorEastAsia" w:hAnsiTheme="minorHAnsi" w:cstheme="minorBidi"/>
          <w:b/>
          <w:bCs/>
          <w:szCs w:val="22"/>
          <w:lang w:eastAsia="en-US"/>
        </w:rPr>
      </w:pPr>
      <w:r w:rsidRPr="00EB2010">
        <w:rPr>
          <w:rFonts w:asciiTheme="minorHAnsi" w:eastAsiaTheme="minorEastAsia" w:hAnsiTheme="minorHAnsi" w:cstheme="minorBidi"/>
          <w:b/>
          <w:bCs/>
          <w:szCs w:val="22"/>
          <w:lang w:eastAsia="en-US"/>
        </w:rPr>
        <w:t>Limitaciones Presupuestarias que Afectan la Calidad o el Alcance del Proyecto</w:t>
      </w:r>
    </w:p>
    <w:p w14:paraId="17548982" w14:textId="77777777" w:rsidR="00EB2010" w:rsidRPr="00EB2010" w:rsidRDefault="00EB2010" w:rsidP="00AA76A4">
      <w:pPr>
        <w:spacing w:after="160" w:line="259" w:lineRule="auto"/>
        <w:jc w:val="both"/>
        <w:rPr>
          <w:rFonts w:asciiTheme="minorHAnsi" w:eastAsiaTheme="minorEastAsia" w:hAnsiTheme="minorHAnsi" w:cstheme="minorBidi"/>
          <w:szCs w:val="22"/>
          <w:lang w:eastAsia="en-US"/>
        </w:rPr>
      </w:pPr>
      <w:r w:rsidRPr="00EB2010">
        <w:rPr>
          <w:rFonts w:asciiTheme="minorHAnsi" w:eastAsiaTheme="minorEastAsia" w:hAnsiTheme="minorHAnsi" w:cstheme="minorBidi"/>
          <w:szCs w:val="22"/>
          <w:lang w:eastAsia="en-US"/>
        </w:rPr>
        <w:t>Optimista: Impacto mínimo en el proyecto debido a una buena planificación financiera.</w:t>
      </w:r>
    </w:p>
    <w:p w14:paraId="212BEF35" w14:textId="77777777" w:rsidR="00EB2010" w:rsidRPr="00EB2010" w:rsidRDefault="00EB2010" w:rsidP="00AA76A4">
      <w:pPr>
        <w:spacing w:after="160" w:line="259" w:lineRule="auto"/>
        <w:jc w:val="both"/>
        <w:rPr>
          <w:rFonts w:asciiTheme="minorHAnsi" w:eastAsiaTheme="minorEastAsia" w:hAnsiTheme="minorHAnsi" w:cstheme="minorBidi"/>
          <w:szCs w:val="22"/>
          <w:lang w:eastAsia="en-US"/>
        </w:rPr>
      </w:pPr>
      <w:r w:rsidRPr="00EB2010">
        <w:rPr>
          <w:rFonts w:asciiTheme="minorHAnsi" w:eastAsiaTheme="minorEastAsia" w:hAnsiTheme="minorHAnsi" w:cstheme="minorBidi"/>
          <w:szCs w:val="22"/>
          <w:lang w:eastAsia="en-US"/>
        </w:rPr>
        <w:t>Más Probable: Impacto moderado con ajustes necesarios en calidad o alcance.</w:t>
      </w:r>
    </w:p>
    <w:p w14:paraId="2D8499D3" w14:textId="77777777" w:rsidR="00EB2010" w:rsidRPr="00EB2010" w:rsidRDefault="00EB2010" w:rsidP="00AA76A4">
      <w:pPr>
        <w:spacing w:after="160" w:line="259" w:lineRule="auto"/>
        <w:jc w:val="both"/>
        <w:rPr>
          <w:rFonts w:asciiTheme="minorHAnsi" w:eastAsiaTheme="minorEastAsia" w:hAnsiTheme="minorHAnsi" w:cstheme="minorBidi"/>
          <w:szCs w:val="22"/>
          <w:lang w:eastAsia="en-US"/>
        </w:rPr>
      </w:pPr>
      <w:r w:rsidRPr="00EB2010">
        <w:rPr>
          <w:rFonts w:asciiTheme="minorHAnsi" w:eastAsiaTheme="minorEastAsia" w:hAnsiTheme="minorHAnsi" w:cstheme="minorBidi"/>
          <w:szCs w:val="22"/>
          <w:lang w:eastAsia="en-US"/>
        </w:rPr>
        <w:t>Pesimista: Impacto severo que compromete significativamente la calidad y el alcance.</w:t>
      </w:r>
    </w:p>
    <w:p w14:paraId="530DF7C3" w14:textId="77777777" w:rsidR="00EB2010" w:rsidRPr="00EB2010" w:rsidRDefault="00EB2010" w:rsidP="00AA76A4">
      <w:pPr>
        <w:numPr>
          <w:ilvl w:val="0"/>
          <w:numId w:val="15"/>
        </w:numPr>
        <w:rPr>
          <w:rFonts w:asciiTheme="minorHAnsi" w:eastAsiaTheme="minorEastAsia" w:hAnsiTheme="minorHAnsi" w:cstheme="minorBidi"/>
          <w:b/>
          <w:bCs/>
          <w:szCs w:val="22"/>
          <w:lang w:eastAsia="en-US"/>
        </w:rPr>
      </w:pPr>
      <w:r w:rsidRPr="00EB2010">
        <w:rPr>
          <w:rFonts w:asciiTheme="minorHAnsi" w:eastAsiaTheme="minorEastAsia" w:hAnsiTheme="minorHAnsi" w:cstheme="minorBidi"/>
          <w:b/>
          <w:bCs/>
          <w:szCs w:val="22"/>
          <w:lang w:eastAsia="en-US"/>
        </w:rPr>
        <w:t>Inversión en Tecnologías que Podrían Quedar Obsoletas Rápidamente</w:t>
      </w:r>
    </w:p>
    <w:p w14:paraId="59E6D1F3" w14:textId="77777777" w:rsidR="00EB2010" w:rsidRPr="00EB2010" w:rsidRDefault="00EB2010" w:rsidP="00AA76A4">
      <w:pPr>
        <w:spacing w:after="160" w:line="259" w:lineRule="auto"/>
        <w:jc w:val="both"/>
        <w:rPr>
          <w:rFonts w:asciiTheme="minorHAnsi" w:eastAsiaTheme="minorEastAsia" w:hAnsiTheme="minorHAnsi" w:cstheme="minorBidi"/>
          <w:szCs w:val="22"/>
          <w:lang w:eastAsia="en-US"/>
        </w:rPr>
      </w:pPr>
      <w:r w:rsidRPr="00EB2010">
        <w:rPr>
          <w:rFonts w:asciiTheme="minorHAnsi" w:eastAsiaTheme="minorEastAsia" w:hAnsiTheme="minorHAnsi" w:cstheme="minorBidi"/>
          <w:szCs w:val="22"/>
          <w:lang w:eastAsia="en-US"/>
        </w:rPr>
        <w:t>Optimista: Elección acertada de tecnologías con mínima obsolescencia.</w:t>
      </w:r>
    </w:p>
    <w:p w14:paraId="07113684" w14:textId="77777777" w:rsidR="00EB2010" w:rsidRPr="00EB2010" w:rsidRDefault="00EB2010" w:rsidP="00AA76A4">
      <w:pPr>
        <w:spacing w:after="160" w:line="259" w:lineRule="auto"/>
        <w:jc w:val="both"/>
        <w:rPr>
          <w:rFonts w:asciiTheme="minorHAnsi" w:eastAsiaTheme="minorEastAsia" w:hAnsiTheme="minorHAnsi" w:cstheme="minorBidi"/>
          <w:szCs w:val="22"/>
          <w:lang w:eastAsia="en-US"/>
        </w:rPr>
      </w:pPr>
      <w:r w:rsidRPr="00EB2010">
        <w:rPr>
          <w:rFonts w:asciiTheme="minorHAnsi" w:eastAsiaTheme="minorEastAsia" w:hAnsiTheme="minorHAnsi" w:cstheme="minorBidi"/>
          <w:szCs w:val="22"/>
          <w:lang w:eastAsia="en-US"/>
        </w:rPr>
        <w:t>Más Probable: Riesgo moderado de obsolescencia con impacto financiero.</w:t>
      </w:r>
    </w:p>
    <w:p w14:paraId="3A651442" w14:textId="77777777" w:rsidR="00EB2010" w:rsidRPr="00EB2010" w:rsidRDefault="00EB2010" w:rsidP="00AA76A4">
      <w:pPr>
        <w:spacing w:after="160" w:line="259" w:lineRule="auto"/>
        <w:jc w:val="both"/>
        <w:rPr>
          <w:rFonts w:asciiTheme="minorHAnsi" w:eastAsiaTheme="minorEastAsia" w:hAnsiTheme="minorHAnsi" w:cstheme="minorBidi"/>
          <w:szCs w:val="22"/>
          <w:lang w:eastAsia="en-US"/>
        </w:rPr>
      </w:pPr>
      <w:r w:rsidRPr="00EB2010">
        <w:rPr>
          <w:rFonts w:asciiTheme="minorHAnsi" w:eastAsiaTheme="minorEastAsia" w:hAnsiTheme="minorHAnsi" w:cstheme="minorBidi"/>
          <w:szCs w:val="22"/>
          <w:lang w:eastAsia="en-US"/>
        </w:rPr>
        <w:t>Pesimista: Alta obsolescencia que requiere inversiones adicionales en nuevas tecnologías.</w:t>
      </w:r>
    </w:p>
    <w:p w14:paraId="52C70B8E" w14:textId="77777777" w:rsidR="00EB2010" w:rsidRPr="00EB2010" w:rsidRDefault="00EB2010" w:rsidP="00AA76A4">
      <w:pPr>
        <w:numPr>
          <w:ilvl w:val="0"/>
          <w:numId w:val="15"/>
        </w:numPr>
        <w:rPr>
          <w:rFonts w:asciiTheme="minorHAnsi" w:eastAsiaTheme="minorEastAsia" w:hAnsiTheme="minorHAnsi" w:cstheme="minorBidi"/>
          <w:b/>
          <w:bCs/>
          <w:szCs w:val="22"/>
          <w:lang w:eastAsia="en-US"/>
        </w:rPr>
      </w:pPr>
      <w:r w:rsidRPr="00EB2010">
        <w:rPr>
          <w:rFonts w:asciiTheme="minorHAnsi" w:eastAsiaTheme="minorEastAsia" w:hAnsiTheme="minorHAnsi" w:cstheme="minorBidi"/>
          <w:b/>
          <w:bCs/>
          <w:szCs w:val="22"/>
          <w:lang w:eastAsia="en-US"/>
        </w:rPr>
        <w:t>Incrementos Inesperados en los Precios de los Componentes de Hardware, Software o Servicios</w:t>
      </w:r>
    </w:p>
    <w:p w14:paraId="39132FC9" w14:textId="77777777" w:rsidR="00EB2010" w:rsidRPr="00EB2010" w:rsidRDefault="00EB2010" w:rsidP="00AA76A4">
      <w:pPr>
        <w:spacing w:after="160" w:line="259" w:lineRule="auto"/>
        <w:jc w:val="both"/>
        <w:rPr>
          <w:rFonts w:asciiTheme="minorHAnsi" w:eastAsiaTheme="minorEastAsia" w:hAnsiTheme="minorHAnsi" w:cstheme="minorBidi"/>
          <w:szCs w:val="22"/>
          <w:lang w:eastAsia="en-US"/>
        </w:rPr>
      </w:pPr>
      <w:r w:rsidRPr="00EB2010">
        <w:rPr>
          <w:rFonts w:asciiTheme="minorHAnsi" w:eastAsiaTheme="minorEastAsia" w:hAnsiTheme="minorHAnsi" w:cstheme="minorBidi"/>
          <w:szCs w:val="22"/>
          <w:lang w:eastAsia="en-US"/>
        </w:rPr>
        <w:t>Optimista: Estabilidad en los precios con variaciones mínimas.</w:t>
      </w:r>
    </w:p>
    <w:p w14:paraId="301D0CC2" w14:textId="77777777" w:rsidR="00EB2010" w:rsidRPr="00EB2010" w:rsidRDefault="00EB2010" w:rsidP="00AA76A4">
      <w:pPr>
        <w:spacing w:after="160" w:line="259" w:lineRule="auto"/>
        <w:jc w:val="both"/>
        <w:rPr>
          <w:rFonts w:asciiTheme="minorHAnsi" w:eastAsiaTheme="minorEastAsia" w:hAnsiTheme="minorHAnsi" w:cstheme="minorBidi"/>
          <w:szCs w:val="22"/>
          <w:lang w:eastAsia="en-US"/>
        </w:rPr>
      </w:pPr>
      <w:r w:rsidRPr="00EB2010">
        <w:rPr>
          <w:rFonts w:asciiTheme="minorHAnsi" w:eastAsiaTheme="minorEastAsia" w:hAnsiTheme="minorHAnsi" w:cstheme="minorBidi"/>
          <w:szCs w:val="22"/>
          <w:lang w:eastAsia="en-US"/>
        </w:rPr>
        <w:t>Más Probable: Incrementos moderados en precios que afectan el presupuesto.</w:t>
      </w:r>
    </w:p>
    <w:p w14:paraId="657F470A" w14:textId="77777777" w:rsidR="00EB2010" w:rsidRPr="00EB2010" w:rsidRDefault="00EB2010" w:rsidP="00AA76A4">
      <w:pPr>
        <w:spacing w:after="160" w:line="259" w:lineRule="auto"/>
        <w:jc w:val="both"/>
        <w:rPr>
          <w:rFonts w:asciiTheme="minorHAnsi" w:eastAsiaTheme="minorEastAsia" w:hAnsiTheme="minorHAnsi" w:cstheme="minorBidi"/>
          <w:szCs w:val="22"/>
          <w:lang w:eastAsia="en-US"/>
        </w:rPr>
      </w:pPr>
      <w:r w:rsidRPr="00EB2010">
        <w:rPr>
          <w:rFonts w:asciiTheme="minorHAnsi" w:eastAsiaTheme="minorEastAsia" w:hAnsiTheme="minorHAnsi" w:cstheme="minorBidi"/>
          <w:szCs w:val="22"/>
          <w:lang w:eastAsia="en-US"/>
        </w:rPr>
        <w:t>Pesimista: Aumentos significativos en los precios, causando sobrecostos importantes.</w:t>
      </w:r>
    </w:p>
    <w:p w14:paraId="5ED53F4B" w14:textId="77777777" w:rsidR="00EB2010" w:rsidRPr="00EB2010" w:rsidRDefault="00EB2010" w:rsidP="00AA76A4">
      <w:pPr>
        <w:numPr>
          <w:ilvl w:val="0"/>
          <w:numId w:val="15"/>
        </w:numPr>
        <w:rPr>
          <w:rFonts w:asciiTheme="minorHAnsi" w:eastAsiaTheme="minorEastAsia" w:hAnsiTheme="minorHAnsi" w:cstheme="minorBidi"/>
          <w:b/>
          <w:bCs/>
          <w:szCs w:val="22"/>
          <w:lang w:eastAsia="en-US"/>
        </w:rPr>
      </w:pPr>
      <w:r w:rsidRPr="00EB2010">
        <w:rPr>
          <w:rFonts w:asciiTheme="minorHAnsi" w:eastAsiaTheme="minorEastAsia" w:hAnsiTheme="minorHAnsi" w:cstheme="minorBidi"/>
          <w:b/>
          <w:bCs/>
          <w:szCs w:val="22"/>
          <w:lang w:eastAsia="en-US"/>
        </w:rPr>
        <w:t>Dificultades para Mantener la Liquidez Necesaria para Cubrir los Gastos Operativos y de Capital</w:t>
      </w:r>
    </w:p>
    <w:p w14:paraId="35EA1955" w14:textId="77777777" w:rsidR="00EB2010" w:rsidRPr="00EB2010" w:rsidRDefault="00EB2010" w:rsidP="00AA76A4">
      <w:pPr>
        <w:spacing w:after="160" w:line="259" w:lineRule="auto"/>
        <w:jc w:val="both"/>
        <w:rPr>
          <w:rFonts w:asciiTheme="minorHAnsi" w:eastAsiaTheme="minorEastAsia" w:hAnsiTheme="minorHAnsi" w:cstheme="minorBidi"/>
          <w:szCs w:val="22"/>
          <w:lang w:eastAsia="en-US"/>
        </w:rPr>
      </w:pPr>
      <w:r w:rsidRPr="00EB2010">
        <w:rPr>
          <w:rFonts w:asciiTheme="minorHAnsi" w:eastAsiaTheme="minorEastAsia" w:hAnsiTheme="minorHAnsi" w:cstheme="minorBidi"/>
          <w:szCs w:val="22"/>
          <w:lang w:eastAsia="en-US"/>
        </w:rPr>
        <w:t>Optimista: Manejo eficiente de la liquidez con mínimos desafíos financieros.</w:t>
      </w:r>
    </w:p>
    <w:p w14:paraId="70DA99BC" w14:textId="77777777" w:rsidR="00EB2010" w:rsidRPr="00EB2010" w:rsidRDefault="00EB2010" w:rsidP="00AA76A4">
      <w:pPr>
        <w:spacing w:after="160" w:line="259" w:lineRule="auto"/>
        <w:jc w:val="both"/>
        <w:rPr>
          <w:rFonts w:asciiTheme="minorHAnsi" w:eastAsiaTheme="minorEastAsia" w:hAnsiTheme="minorHAnsi" w:cstheme="minorBidi"/>
          <w:szCs w:val="22"/>
          <w:lang w:eastAsia="en-US"/>
        </w:rPr>
      </w:pPr>
      <w:r w:rsidRPr="00EB2010">
        <w:rPr>
          <w:rFonts w:asciiTheme="minorHAnsi" w:eastAsiaTheme="minorEastAsia" w:hAnsiTheme="minorHAnsi" w:cstheme="minorBidi"/>
          <w:szCs w:val="22"/>
          <w:lang w:eastAsia="en-US"/>
        </w:rPr>
        <w:lastRenderedPageBreak/>
        <w:t>Más Probable: Retos moderados en la gestión de liquidez, requiriendo ajustes financieros.</w:t>
      </w:r>
    </w:p>
    <w:p w14:paraId="0D48A28F" w14:textId="77777777" w:rsidR="00EB2010" w:rsidRPr="00EB2010" w:rsidRDefault="00EB2010" w:rsidP="00AA76A4">
      <w:pPr>
        <w:spacing w:after="160" w:line="259" w:lineRule="auto"/>
        <w:jc w:val="both"/>
        <w:rPr>
          <w:rFonts w:asciiTheme="minorHAnsi" w:eastAsiaTheme="minorEastAsia" w:hAnsiTheme="minorHAnsi" w:cstheme="minorBidi"/>
          <w:szCs w:val="22"/>
          <w:lang w:eastAsia="en-US"/>
        </w:rPr>
      </w:pPr>
      <w:r w:rsidRPr="00EB2010">
        <w:rPr>
          <w:rFonts w:asciiTheme="minorHAnsi" w:eastAsiaTheme="minorEastAsia" w:hAnsiTheme="minorHAnsi" w:cstheme="minorBidi"/>
          <w:szCs w:val="22"/>
          <w:lang w:eastAsia="en-US"/>
        </w:rPr>
        <w:t>Pesimista: Problemas severos de liquidez que impactan gravemente el proyecto.</w:t>
      </w:r>
    </w:p>
    <w:p w14:paraId="3690F296" w14:textId="77777777" w:rsidR="00EB2010" w:rsidRPr="00EB2010" w:rsidRDefault="00EB2010" w:rsidP="00AA76A4">
      <w:pPr>
        <w:numPr>
          <w:ilvl w:val="0"/>
          <w:numId w:val="15"/>
        </w:numPr>
        <w:rPr>
          <w:rFonts w:asciiTheme="minorHAnsi" w:eastAsiaTheme="minorEastAsia" w:hAnsiTheme="minorHAnsi" w:cstheme="minorBidi"/>
          <w:b/>
          <w:bCs/>
          <w:szCs w:val="22"/>
          <w:lang w:eastAsia="en-US"/>
        </w:rPr>
      </w:pPr>
      <w:r w:rsidRPr="00EB2010">
        <w:rPr>
          <w:rFonts w:asciiTheme="minorHAnsi" w:eastAsiaTheme="minorEastAsia" w:hAnsiTheme="minorHAnsi" w:cstheme="minorBidi"/>
          <w:b/>
          <w:bCs/>
          <w:szCs w:val="22"/>
          <w:lang w:eastAsia="en-US"/>
        </w:rPr>
        <w:t>Efectos de la Inflación en el Costo Total del Proyecto</w:t>
      </w:r>
    </w:p>
    <w:p w14:paraId="71B72587" w14:textId="77777777" w:rsidR="00EB2010" w:rsidRPr="00EB2010" w:rsidRDefault="00EB2010" w:rsidP="00AA76A4">
      <w:pPr>
        <w:spacing w:after="160" w:line="259" w:lineRule="auto"/>
        <w:jc w:val="both"/>
        <w:rPr>
          <w:rFonts w:asciiTheme="minorHAnsi" w:eastAsiaTheme="minorEastAsia" w:hAnsiTheme="minorHAnsi" w:cstheme="minorBidi"/>
          <w:szCs w:val="22"/>
          <w:lang w:eastAsia="en-US"/>
        </w:rPr>
      </w:pPr>
      <w:r w:rsidRPr="00EB2010">
        <w:rPr>
          <w:rFonts w:asciiTheme="minorHAnsi" w:eastAsiaTheme="minorEastAsia" w:hAnsiTheme="minorHAnsi" w:cstheme="minorBidi"/>
          <w:szCs w:val="22"/>
          <w:lang w:eastAsia="en-US"/>
        </w:rPr>
        <w:t>Optimista: Inflación baja con impacto mínimo en los costos.</w:t>
      </w:r>
    </w:p>
    <w:p w14:paraId="1A279F5C" w14:textId="77777777" w:rsidR="00EB2010" w:rsidRPr="00EB2010" w:rsidRDefault="00EB2010" w:rsidP="00AA76A4">
      <w:pPr>
        <w:spacing w:after="160" w:line="259" w:lineRule="auto"/>
        <w:jc w:val="both"/>
        <w:rPr>
          <w:rFonts w:asciiTheme="minorHAnsi" w:eastAsiaTheme="minorEastAsia" w:hAnsiTheme="minorHAnsi" w:cstheme="minorBidi"/>
          <w:szCs w:val="22"/>
          <w:lang w:eastAsia="en-US"/>
        </w:rPr>
      </w:pPr>
      <w:r w:rsidRPr="00EB2010">
        <w:rPr>
          <w:rFonts w:asciiTheme="minorHAnsi" w:eastAsiaTheme="minorEastAsia" w:hAnsiTheme="minorHAnsi" w:cstheme="minorBidi"/>
          <w:szCs w:val="22"/>
          <w:lang w:eastAsia="en-US"/>
        </w:rPr>
        <w:t>Más Probable: Inflación moderada que incrementa los costos de manera manejable.</w:t>
      </w:r>
    </w:p>
    <w:p w14:paraId="7D1954E0" w14:textId="77777777" w:rsidR="00EB2010" w:rsidRPr="00EB2010" w:rsidRDefault="00EB2010" w:rsidP="00AA76A4">
      <w:pPr>
        <w:spacing w:after="160" w:line="259" w:lineRule="auto"/>
        <w:jc w:val="both"/>
        <w:rPr>
          <w:rFonts w:asciiTheme="minorHAnsi" w:eastAsiaTheme="minorEastAsia" w:hAnsiTheme="minorHAnsi" w:cstheme="minorBidi"/>
          <w:szCs w:val="22"/>
          <w:lang w:eastAsia="en-US"/>
        </w:rPr>
      </w:pPr>
      <w:r w:rsidRPr="00EB2010">
        <w:rPr>
          <w:rFonts w:asciiTheme="minorHAnsi" w:eastAsiaTheme="minorEastAsia" w:hAnsiTheme="minorHAnsi" w:cstheme="minorBidi"/>
          <w:szCs w:val="22"/>
          <w:lang w:eastAsia="en-US"/>
        </w:rPr>
        <w:t>Pesimista: Alta inflación que aumenta significativamente el costo total del proyecto.</w:t>
      </w:r>
    </w:p>
    <w:p w14:paraId="4FDA0804" w14:textId="77777777" w:rsidR="00EB2010" w:rsidRPr="00EB2010" w:rsidRDefault="00EB2010" w:rsidP="00AA76A4">
      <w:pPr>
        <w:numPr>
          <w:ilvl w:val="0"/>
          <w:numId w:val="15"/>
        </w:numPr>
        <w:rPr>
          <w:rFonts w:asciiTheme="minorHAnsi" w:eastAsiaTheme="minorEastAsia" w:hAnsiTheme="minorHAnsi" w:cstheme="minorBidi"/>
          <w:b/>
          <w:bCs/>
          <w:szCs w:val="22"/>
          <w:lang w:eastAsia="en-US"/>
        </w:rPr>
      </w:pPr>
      <w:r w:rsidRPr="00EB2010">
        <w:rPr>
          <w:rFonts w:asciiTheme="minorHAnsi" w:eastAsiaTheme="minorEastAsia" w:hAnsiTheme="minorHAnsi" w:cstheme="minorBidi"/>
          <w:b/>
          <w:bCs/>
          <w:szCs w:val="22"/>
          <w:lang w:eastAsia="en-US"/>
        </w:rPr>
        <w:t>Emergencia de Costos no Anticipados</w:t>
      </w:r>
    </w:p>
    <w:p w14:paraId="7A7257D8" w14:textId="77777777" w:rsidR="00EB2010" w:rsidRPr="00EB2010" w:rsidRDefault="00EB2010" w:rsidP="00AA76A4">
      <w:pPr>
        <w:spacing w:after="160" w:line="259" w:lineRule="auto"/>
        <w:jc w:val="both"/>
        <w:rPr>
          <w:rFonts w:asciiTheme="minorHAnsi" w:eastAsiaTheme="minorEastAsia" w:hAnsiTheme="minorHAnsi" w:cstheme="minorBidi"/>
          <w:szCs w:val="22"/>
          <w:lang w:eastAsia="en-US"/>
        </w:rPr>
      </w:pPr>
      <w:r w:rsidRPr="00EB2010">
        <w:rPr>
          <w:rFonts w:asciiTheme="minorHAnsi" w:eastAsiaTheme="minorEastAsia" w:hAnsiTheme="minorHAnsi" w:cstheme="minorBidi"/>
          <w:szCs w:val="22"/>
          <w:lang w:eastAsia="en-US"/>
        </w:rPr>
        <w:t>Optimista: Pocos costos no anticipados y de bajo impacto.</w:t>
      </w:r>
    </w:p>
    <w:p w14:paraId="0FA0E3DF" w14:textId="77777777" w:rsidR="00EB2010" w:rsidRPr="00EB2010" w:rsidRDefault="00EB2010" w:rsidP="00AA76A4">
      <w:pPr>
        <w:spacing w:after="160" w:line="259" w:lineRule="auto"/>
        <w:jc w:val="both"/>
        <w:rPr>
          <w:rFonts w:asciiTheme="minorHAnsi" w:eastAsiaTheme="minorEastAsia" w:hAnsiTheme="minorHAnsi" w:cstheme="minorBidi"/>
          <w:szCs w:val="22"/>
          <w:lang w:eastAsia="en-US"/>
        </w:rPr>
      </w:pPr>
      <w:r w:rsidRPr="00EB2010">
        <w:rPr>
          <w:rFonts w:asciiTheme="minorHAnsi" w:eastAsiaTheme="minorEastAsia" w:hAnsiTheme="minorHAnsi" w:cstheme="minorBidi"/>
          <w:szCs w:val="22"/>
          <w:lang w:eastAsia="en-US"/>
        </w:rPr>
        <w:t>Más Probable: Costos no anticipados moderados que requieren ajustes presupuestarios.</w:t>
      </w:r>
    </w:p>
    <w:p w14:paraId="2A5292CB" w14:textId="77777777" w:rsidR="00EB2010" w:rsidRPr="00EB2010" w:rsidRDefault="00EB2010" w:rsidP="00AA76A4">
      <w:pPr>
        <w:spacing w:after="160" w:line="259" w:lineRule="auto"/>
        <w:jc w:val="both"/>
        <w:rPr>
          <w:rFonts w:asciiTheme="minorHAnsi" w:eastAsiaTheme="minorEastAsia" w:hAnsiTheme="minorHAnsi" w:cstheme="minorBidi"/>
          <w:szCs w:val="22"/>
          <w:lang w:eastAsia="en-US"/>
        </w:rPr>
      </w:pPr>
      <w:r w:rsidRPr="00EB2010">
        <w:rPr>
          <w:rFonts w:asciiTheme="minorHAnsi" w:eastAsiaTheme="minorEastAsia" w:hAnsiTheme="minorHAnsi" w:cstheme="minorBidi"/>
          <w:szCs w:val="22"/>
          <w:lang w:eastAsia="en-US"/>
        </w:rPr>
        <w:t>Pesimista: Altos costos no anticipados que afectan significativamente el presupuesto.</w:t>
      </w:r>
    </w:p>
    <w:p w14:paraId="3CD632BD" w14:textId="77777777" w:rsidR="00EB2010" w:rsidRPr="00EB2010" w:rsidRDefault="00EB2010" w:rsidP="00AA76A4">
      <w:pPr>
        <w:numPr>
          <w:ilvl w:val="0"/>
          <w:numId w:val="15"/>
        </w:numPr>
        <w:rPr>
          <w:rFonts w:asciiTheme="minorHAnsi" w:eastAsiaTheme="minorEastAsia" w:hAnsiTheme="minorHAnsi" w:cstheme="minorBidi"/>
          <w:b/>
          <w:bCs/>
          <w:szCs w:val="22"/>
          <w:lang w:eastAsia="en-US"/>
        </w:rPr>
      </w:pPr>
      <w:r w:rsidRPr="00EB2010">
        <w:rPr>
          <w:rFonts w:asciiTheme="minorHAnsi" w:eastAsiaTheme="minorEastAsia" w:hAnsiTheme="minorHAnsi" w:cstheme="minorBidi"/>
          <w:b/>
          <w:bCs/>
          <w:szCs w:val="22"/>
          <w:lang w:eastAsia="en-US"/>
        </w:rPr>
        <w:t>Penalizaciones o Costos Adicionales por Incumplimientos o Cambios en Acuerdos con Proveedores</w:t>
      </w:r>
    </w:p>
    <w:p w14:paraId="006550F5" w14:textId="77777777" w:rsidR="00EB2010" w:rsidRPr="00EB2010" w:rsidRDefault="00EB2010" w:rsidP="00AA76A4">
      <w:pPr>
        <w:spacing w:after="160" w:line="259" w:lineRule="auto"/>
        <w:jc w:val="both"/>
        <w:rPr>
          <w:rFonts w:asciiTheme="minorHAnsi" w:eastAsiaTheme="minorEastAsia" w:hAnsiTheme="minorHAnsi" w:cstheme="minorBidi"/>
          <w:szCs w:val="22"/>
          <w:lang w:eastAsia="en-US"/>
        </w:rPr>
      </w:pPr>
      <w:r w:rsidRPr="00EB2010">
        <w:rPr>
          <w:rFonts w:asciiTheme="minorHAnsi" w:eastAsiaTheme="minorEastAsia" w:hAnsiTheme="minorHAnsi" w:cstheme="minorBidi"/>
          <w:szCs w:val="22"/>
          <w:lang w:eastAsia="en-US"/>
        </w:rPr>
        <w:t>Optimista: Mínimas penalizaciones o costos adicionales.</w:t>
      </w:r>
    </w:p>
    <w:p w14:paraId="49DF87BE" w14:textId="77777777" w:rsidR="00EB2010" w:rsidRPr="00EB2010" w:rsidRDefault="00EB2010" w:rsidP="00AA76A4">
      <w:pPr>
        <w:spacing w:after="160" w:line="259" w:lineRule="auto"/>
        <w:jc w:val="both"/>
        <w:rPr>
          <w:rFonts w:asciiTheme="minorHAnsi" w:eastAsiaTheme="minorEastAsia" w:hAnsiTheme="minorHAnsi" w:cstheme="minorBidi"/>
          <w:szCs w:val="22"/>
          <w:lang w:eastAsia="en-US"/>
        </w:rPr>
      </w:pPr>
      <w:r w:rsidRPr="00EB2010">
        <w:rPr>
          <w:rFonts w:asciiTheme="minorHAnsi" w:eastAsiaTheme="minorEastAsia" w:hAnsiTheme="minorHAnsi" w:cstheme="minorBidi"/>
          <w:szCs w:val="22"/>
          <w:lang w:eastAsia="en-US"/>
        </w:rPr>
        <w:t>Más Probable: Costos moderados por algunas penalizaciones o cambios.</w:t>
      </w:r>
    </w:p>
    <w:p w14:paraId="1F675B78" w14:textId="77777777" w:rsidR="00EB2010" w:rsidRPr="00EB2010" w:rsidRDefault="00EB2010" w:rsidP="00AA76A4">
      <w:pPr>
        <w:spacing w:after="160" w:line="259" w:lineRule="auto"/>
        <w:jc w:val="both"/>
        <w:rPr>
          <w:rFonts w:asciiTheme="minorHAnsi" w:eastAsiaTheme="minorEastAsia" w:hAnsiTheme="minorHAnsi" w:cstheme="minorBidi"/>
          <w:szCs w:val="22"/>
          <w:lang w:eastAsia="en-US"/>
        </w:rPr>
      </w:pPr>
      <w:r w:rsidRPr="00EB2010">
        <w:rPr>
          <w:rFonts w:asciiTheme="minorHAnsi" w:eastAsiaTheme="minorEastAsia" w:hAnsiTheme="minorHAnsi" w:cstheme="minorBidi"/>
          <w:szCs w:val="22"/>
          <w:lang w:eastAsia="en-US"/>
        </w:rPr>
        <w:t>Pesimista: Altas penalizaciones o costos adicionales por múltiples incumplimientos.</w:t>
      </w:r>
    </w:p>
    <w:p w14:paraId="5B2CCB7B" w14:textId="77777777" w:rsidR="00EB2010" w:rsidRPr="00EB2010" w:rsidRDefault="00EB2010" w:rsidP="00AA76A4">
      <w:pPr>
        <w:numPr>
          <w:ilvl w:val="0"/>
          <w:numId w:val="15"/>
        </w:numPr>
        <w:rPr>
          <w:rFonts w:asciiTheme="minorHAnsi" w:eastAsiaTheme="minorEastAsia" w:hAnsiTheme="minorHAnsi" w:cstheme="minorBidi"/>
          <w:b/>
          <w:bCs/>
          <w:szCs w:val="22"/>
          <w:lang w:eastAsia="en-US"/>
        </w:rPr>
      </w:pPr>
      <w:r w:rsidRPr="00EB2010">
        <w:rPr>
          <w:rFonts w:asciiTheme="minorHAnsi" w:eastAsiaTheme="minorEastAsia" w:hAnsiTheme="minorHAnsi" w:cstheme="minorBidi"/>
          <w:b/>
          <w:bCs/>
          <w:szCs w:val="22"/>
          <w:lang w:eastAsia="en-US"/>
        </w:rPr>
        <w:t>Gastos Imprevistos Relacionados con Garantía, Mantenimiento y Soporte del Sistema</w:t>
      </w:r>
    </w:p>
    <w:p w14:paraId="6087130F" w14:textId="77777777" w:rsidR="00EB2010" w:rsidRPr="00EB2010" w:rsidRDefault="00EB2010" w:rsidP="00AA76A4">
      <w:pPr>
        <w:spacing w:after="160" w:line="259" w:lineRule="auto"/>
        <w:jc w:val="both"/>
        <w:rPr>
          <w:rFonts w:asciiTheme="minorHAnsi" w:eastAsiaTheme="minorEastAsia" w:hAnsiTheme="minorHAnsi" w:cstheme="minorBidi"/>
          <w:szCs w:val="22"/>
          <w:lang w:eastAsia="en-US"/>
        </w:rPr>
      </w:pPr>
      <w:r w:rsidRPr="00EB2010">
        <w:rPr>
          <w:rFonts w:asciiTheme="minorHAnsi" w:eastAsiaTheme="minorEastAsia" w:hAnsiTheme="minorHAnsi" w:cstheme="minorBidi"/>
          <w:szCs w:val="22"/>
          <w:lang w:eastAsia="en-US"/>
        </w:rPr>
        <w:t>Optimista: Gastos mínimos e imprevistos.</w:t>
      </w:r>
    </w:p>
    <w:p w14:paraId="38F31D70" w14:textId="77777777" w:rsidR="00EB2010" w:rsidRPr="00EB2010" w:rsidRDefault="00EB2010" w:rsidP="00AA76A4">
      <w:pPr>
        <w:spacing w:after="160" w:line="259" w:lineRule="auto"/>
        <w:jc w:val="both"/>
        <w:rPr>
          <w:rFonts w:asciiTheme="minorHAnsi" w:eastAsiaTheme="minorEastAsia" w:hAnsiTheme="minorHAnsi" w:cstheme="minorBidi"/>
          <w:szCs w:val="22"/>
          <w:lang w:eastAsia="en-US"/>
        </w:rPr>
      </w:pPr>
      <w:r w:rsidRPr="00EB2010">
        <w:rPr>
          <w:rFonts w:asciiTheme="minorHAnsi" w:eastAsiaTheme="minorEastAsia" w:hAnsiTheme="minorHAnsi" w:cstheme="minorBidi"/>
          <w:szCs w:val="22"/>
          <w:lang w:eastAsia="en-US"/>
        </w:rPr>
        <w:t>Más Probable: Gastos moderados por mantenimiento y soporte.</w:t>
      </w:r>
    </w:p>
    <w:p w14:paraId="61BD163F" w14:textId="77777777" w:rsidR="00EB2010" w:rsidRPr="00EB2010" w:rsidRDefault="00EB2010" w:rsidP="00AA76A4">
      <w:pPr>
        <w:spacing w:after="160" w:line="259" w:lineRule="auto"/>
        <w:jc w:val="both"/>
        <w:rPr>
          <w:rFonts w:asciiTheme="minorHAnsi" w:eastAsiaTheme="minorEastAsia" w:hAnsiTheme="minorHAnsi" w:cstheme="minorBidi"/>
          <w:szCs w:val="22"/>
          <w:lang w:eastAsia="en-US"/>
        </w:rPr>
      </w:pPr>
      <w:r w:rsidRPr="00EB2010">
        <w:rPr>
          <w:rFonts w:asciiTheme="minorHAnsi" w:eastAsiaTheme="minorEastAsia" w:hAnsiTheme="minorHAnsi" w:cstheme="minorBidi"/>
          <w:szCs w:val="22"/>
          <w:lang w:eastAsia="en-US"/>
        </w:rPr>
        <w:t>Pesimista: Gastos significativos y constantes imprevistos.</w:t>
      </w:r>
    </w:p>
    <w:p w14:paraId="1FCB8D81" w14:textId="635A916A" w:rsidR="004B0CFE" w:rsidRDefault="004B0CFE" w:rsidP="004B0CFE">
      <w:pPr>
        <w:pStyle w:val="Ttulo3"/>
      </w:pPr>
      <w:bookmarkStart w:id="20" w:name="_Toc153557540"/>
      <w:r>
        <w:t>Riesgos de Gestión de Proyectos</w:t>
      </w:r>
      <w:bookmarkEnd w:id="20"/>
    </w:p>
    <w:p w14:paraId="6F05353E" w14:textId="77777777" w:rsidR="005733EF" w:rsidRPr="005733EF" w:rsidRDefault="005733EF" w:rsidP="00AA76A4">
      <w:pPr>
        <w:numPr>
          <w:ilvl w:val="0"/>
          <w:numId w:val="16"/>
        </w:numPr>
        <w:rPr>
          <w:rFonts w:asciiTheme="minorHAnsi" w:eastAsiaTheme="minorEastAsia" w:hAnsiTheme="minorHAnsi" w:cstheme="minorBidi"/>
          <w:b/>
          <w:bCs/>
          <w:szCs w:val="22"/>
          <w:lang w:eastAsia="en-US"/>
        </w:rPr>
      </w:pPr>
      <w:r w:rsidRPr="005733EF">
        <w:rPr>
          <w:rFonts w:asciiTheme="minorHAnsi" w:eastAsiaTheme="minorEastAsia" w:hAnsiTheme="minorHAnsi" w:cstheme="minorBidi"/>
          <w:b/>
          <w:bCs/>
          <w:szCs w:val="22"/>
          <w:lang w:eastAsia="en-US"/>
        </w:rPr>
        <w:t>Falta de Claridad en los Objetivos y Expectativas del Proyecto</w:t>
      </w:r>
    </w:p>
    <w:p w14:paraId="35D870E7" w14:textId="77777777" w:rsidR="005733EF" w:rsidRPr="005733EF" w:rsidRDefault="005733EF" w:rsidP="00AA76A4">
      <w:pPr>
        <w:spacing w:after="160" w:line="259" w:lineRule="auto"/>
        <w:jc w:val="both"/>
        <w:rPr>
          <w:rFonts w:asciiTheme="minorHAnsi" w:eastAsiaTheme="minorEastAsia" w:hAnsiTheme="minorHAnsi" w:cstheme="minorBidi"/>
          <w:szCs w:val="22"/>
          <w:lang w:eastAsia="en-US"/>
        </w:rPr>
      </w:pPr>
      <w:r w:rsidRPr="005733EF">
        <w:rPr>
          <w:rFonts w:asciiTheme="minorHAnsi" w:eastAsiaTheme="minorEastAsia" w:hAnsiTheme="minorHAnsi" w:cstheme="minorBidi"/>
          <w:szCs w:val="22"/>
          <w:lang w:eastAsia="en-US"/>
        </w:rPr>
        <w:t>Optimista: Mínimo impacto financiero debido a una rápida clarificación.</w:t>
      </w:r>
    </w:p>
    <w:p w14:paraId="4B701E9E" w14:textId="77777777" w:rsidR="005733EF" w:rsidRPr="005733EF" w:rsidRDefault="005733EF" w:rsidP="00AA76A4">
      <w:pPr>
        <w:spacing w:after="160" w:line="259" w:lineRule="auto"/>
        <w:jc w:val="both"/>
        <w:rPr>
          <w:rFonts w:asciiTheme="minorHAnsi" w:eastAsiaTheme="minorEastAsia" w:hAnsiTheme="minorHAnsi" w:cstheme="minorBidi"/>
          <w:szCs w:val="22"/>
          <w:lang w:eastAsia="en-US"/>
        </w:rPr>
      </w:pPr>
      <w:r w:rsidRPr="005733EF">
        <w:rPr>
          <w:rFonts w:asciiTheme="minorHAnsi" w:eastAsiaTheme="minorEastAsia" w:hAnsiTheme="minorHAnsi" w:cstheme="minorBidi"/>
          <w:szCs w:val="22"/>
          <w:lang w:eastAsia="en-US"/>
        </w:rPr>
        <w:t>Más Probable: Costos moderados por redefiniciones y ajustes en el proyecto.</w:t>
      </w:r>
    </w:p>
    <w:p w14:paraId="27535EEE" w14:textId="77777777" w:rsidR="005733EF" w:rsidRPr="005733EF" w:rsidRDefault="005733EF" w:rsidP="00AA76A4">
      <w:pPr>
        <w:spacing w:after="160" w:line="259" w:lineRule="auto"/>
        <w:jc w:val="both"/>
        <w:rPr>
          <w:rFonts w:asciiTheme="minorHAnsi" w:eastAsiaTheme="minorEastAsia" w:hAnsiTheme="minorHAnsi" w:cstheme="minorBidi"/>
          <w:szCs w:val="22"/>
          <w:lang w:eastAsia="en-US"/>
        </w:rPr>
      </w:pPr>
      <w:r w:rsidRPr="005733EF">
        <w:rPr>
          <w:rFonts w:asciiTheme="minorHAnsi" w:eastAsiaTheme="minorEastAsia" w:hAnsiTheme="minorHAnsi" w:cstheme="minorBidi"/>
          <w:szCs w:val="22"/>
          <w:lang w:eastAsia="en-US"/>
        </w:rPr>
        <w:t>Pesimista: Costos elevados por cambios significativos y constantes en el alcance.</w:t>
      </w:r>
    </w:p>
    <w:p w14:paraId="446D8789" w14:textId="77777777" w:rsidR="005733EF" w:rsidRPr="005733EF" w:rsidRDefault="005733EF" w:rsidP="00AA76A4">
      <w:pPr>
        <w:numPr>
          <w:ilvl w:val="0"/>
          <w:numId w:val="16"/>
        </w:numPr>
        <w:rPr>
          <w:rFonts w:asciiTheme="minorHAnsi" w:eastAsiaTheme="minorEastAsia" w:hAnsiTheme="minorHAnsi" w:cstheme="minorBidi"/>
          <w:b/>
          <w:bCs/>
          <w:szCs w:val="22"/>
          <w:lang w:eastAsia="en-US"/>
        </w:rPr>
      </w:pPr>
      <w:r w:rsidRPr="005733EF">
        <w:rPr>
          <w:rFonts w:asciiTheme="minorHAnsi" w:eastAsiaTheme="minorEastAsia" w:hAnsiTheme="minorHAnsi" w:cstheme="minorBidi"/>
          <w:b/>
          <w:bCs/>
          <w:szCs w:val="22"/>
          <w:lang w:eastAsia="en-US"/>
        </w:rPr>
        <w:t>Comunicación Deficiente entre los Equipos de Trabajo y los Stakeholders</w:t>
      </w:r>
    </w:p>
    <w:p w14:paraId="38F559A7" w14:textId="77777777" w:rsidR="005733EF" w:rsidRPr="005733EF" w:rsidRDefault="005733EF" w:rsidP="00AA76A4">
      <w:pPr>
        <w:spacing w:after="160" w:line="259" w:lineRule="auto"/>
        <w:jc w:val="both"/>
        <w:rPr>
          <w:rFonts w:asciiTheme="minorHAnsi" w:eastAsiaTheme="minorEastAsia" w:hAnsiTheme="minorHAnsi" w:cstheme="minorBidi"/>
          <w:szCs w:val="22"/>
          <w:lang w:eastAsia="en-US"/>
        </w:rPr>
      </w:pPr>
      <w:r w:rsidRPr="005733EF">
        <w:rPr>
          <w:rFonts w:asciiTheme="minorHAnsi" w:eastAsiaTheme="minorEastAsia" w:hAnsiTheme="minorHAnsi" w:cstheme="minorBidi"/>
          <w:szCs w:val="22"/>
          <w:lang w:eastAsia="en-US"/>
        </w:rPr>
        <w:t>Optimista: Impacto financiero mínimo debido a la solución temprana de problemas de comunicación.</w:t>
      </w:r>
    </w:p>
    <w:p w14:paraId="377D2F10" w14:textId="77777777" w:rsidR="005733EF" w:rsidRPr="005733EF" w:rsidRDefault="005733EF" w:rsidP="00AA76A4">
      <w:pPr>
        <w:spacing w:after="160" w:line="259" w:lineRule="auto"/>
        <w:jc w:val="both"/>
        <w:rPr>
          <w:rFonts w:asciiTheme="minorHAnsi" w:eastAsiaTheme="minorEastAsia" w:hAnsiTheme="minorHAnsi" w:cstheme="minorBidi"/>
          <w:szCs w:val="22"/>
          <w:lang w:eastAsia="en-US"/>
        </w:rPr>
      </w:pPr>
      <w:r w:rsidRPr="005733EF">
        <w:rPr>
          <w:rFonts w:asciiTheme="minorHAnsi" w:eastAsiaTheme="minorEastAsia" w:hAnsiTheme="minorHAnsi" w:cstheme="minorBidi"/>
          <w:szCs w:val="22"/>
          <w:lang w:eastAsia="en-US"/>
        </w:rPr>
        <w:t>Más Probable: Costos moderados por malentendidos y retrasos ocasionales.</w:t>
      </w:r>
    </w:p>
    <w:p w14:paraId="58835905" w14:textId="77777777" w:rsidR="005733EF" w:rsidRPr="005733EF" w:rsidRDefault="005733EF" w:rsidP="00AA76A4">
      <w:pPr>
        <w:spacing w:after="160" w:line="259" w:lineRule="auto"/>
        <w:jc w:val="both"/>
        <w:rPr>
          <w:rFonts w:asciiTheme="minorHAnsi" w:eastAsiaTheme="minorEastAsia" w:hAnsiTheme="minorHAnsi" w:cstheme="minorBidi"/>
          <w:szCs w:val="22"/>
          <w:lang w:eastAsia="en-US"/>
        </w:rPr>
      </w:pPr>
      <w:r w:rsidRPr="005733EF">
        <w:rPr>
          <w:rFonts w:asciiTheme="minorHAnsi" w:eastAsiaTheme="minorEastAsia" w:hAnsiTheme="minorHAnsi" w:cstheme="minorBidi"/>
          <w:szCs w:val="22"/>
          <w:lang w:eastAsia="en-US"/>
        </w:rPr>
        <w:t>Pesimista: Costos elevados por errores graves y repetidos causados por la comunicación deficiente.</w:t>
      </w:r>
    </w:p>
    <w:p w14:paraId="41FAF759" w14:textId="77777777" w:rsidR="005733EF" w:rsidRPr="005733EF" w:rsidRDefault="005733EF" w:rsidP="00AA76A4">
      <w:pPr>
        <w:numPr>
          <w:ilvl w:val="0"/>
          <w:numId w:val="16"/>
        </w:numPr>
        <w:rPr>
          <w:rFonts w:asciiTheme="minorHAnsi" w:eastAsiaTheme="minorEastAsia" w:hAnsiTheme="minorHAnsi" w:cstheme="minorBidi"/>
          <w:b/>
          <w:bCs/>
          <w:szCs w:val="22"/>
          <w:lang w:eastAsia="en-US"/>
        </w:rPr>
      </w:pPr>
      <w:r w:rsidRPr="005733EF">
        <w:rPr>
          <w:rFonts w:asciiTheme="minorHAnsi" w:eastAsiaTheme="minorEastAsia" w:hAnsiTheme="minorHAnsi" w:cstheme="minorBidi"/>
          <w:b/>
          <w:bCs/>
          <w:szCs w:val="22"/>
          <w:lang w:eastAsia="en-US"/>
        </w:rPr>
        <w:t>Cambios en el Liderazgo o en la Estructura del Equipo de Proyecto</w:t>
      </w:r>
    </w:p>
    <w:p w14:paraId="53EFE5B3" w14:textId="77777777" w:rsidR="005733EF" w:rsidRPr="005733EF" w:rsidRDefault="005733EF" w:rsidP="00AA76A4">
      <w:pPr>
        <w:spacing w:after="160" w:line="259" w:lineRule="auto"/>
        <w:jc w:val="both"/>
        <w:rPr>
          <w:rFonts w:asciiTheme="minorHAnsi" w:eastAsiaTheme="minorEastAsia" w:hAnsiTheme="minorHAnsi" w:cstheme="minorBidi"/>
          <w:szCs w:val="22"/>
          <w:lang w:eastAsia="en-US"/>
        </w:rPr>
      </w:pPr>
      <w:r w:rsidRPr="005733EF">
        <w:rPr>
          <w:rFonts w:asciiTheme="minorHAnsi" w:eastAsiaTheme="minorEastAsia" w:hAnsiTheme="minorHAnsi" w:cstheme="minorBidi"/>
          <w:szCs w:val="22"/>
          <w:lang w:eastAsia="en-US"/>
        </w:rPr>
        <w:lastRenderedPageBreak/>
        <w:t>Optimista: Impacto mínimo con una transición de liderazgo suave.</w:t>
      </w:r>
    </w:p>
    <w:p w14:paraId="354BF219" w14:textId="77777777" w:rsidR="005733EF" w:rsidRPr="005733EF" w:rsidRDefault="005733EF" w:rsidP="00AA76A4">
      <w:pPr>
        <w:spacing w:after="160" w:line="259" w:lineRule="auto"/>
        <w:jc w:val="both"/>
        <w:rPr>
          <w:rFonts w:asciiTheme="minorHAnsi" w:eastAsiaTheme="minorEastAsia" w:hAnsiTheme="minorHAnsi" w:cstheme="minorBidi"/>
          <w:szCs w:val="22"/>
          <w:lang w:eastAsia="en-US"/>
        </w:rPr>
      </w:pPr>
      <w:r w:rsidRPr="005733EF">
        <w:rPr>
          <w:rFonts w:asciiTheme="minorHAnsi" w:eastAsiaTheme="minorEastAsia" w:hAnsiTheme="minorHAnsi" w:cstheme="minorBidi"/>
          <w:szCs w:val="22"/>
          <w:lang w:eastAsia="en-US"/>
        </w:rPr>
        <w:t>Más Probable: Costos moderados por la adaptación y el tiempo de aclimatación.</w:t>
      </w:r>
    </w:p>
    <w:p w14:paraId="3D937C67" w14:textId="77777777" w:rsidR="005733EF" w:rsidRPr="005733EF" w:rsidRDefault="005733EF" w:rsidP="00AA76A4">
      <w:pPr>
        <w:spacing w:after="160" w:line="259" w:lineRule="auto"/>
        <w:jc w:val="both"/>
        <w:rPr>
          <w:rFonts w:asciiTheme="minorHAnsi" w:eastAsiaTheme="minorEastAsia" w:hAnsiTheme="minorHAnsi" w:cstheme="minorBidi"/>
          <w:szCs w:val="22"/>
          <w:lang w:eastAsia="en-US"/>
        </w:rPr>
      </w:pPr>
      <w:r w:rsidRPr="005733EF">
        <w:rPr>
          <w:rFonts w:asciiTheme="minorHAnsi" w:eastAsiaTheme="minorEastAsia" w:hAnsiTheme="minorHAnsi" w:cstheme="minorBidi"/>
          <w:szCs w:val="22"/>
          <w:lang w:eastAsia="en-US"/>
        </w:rPr>
        <w:t>Pesimista: Costos elevados por interrupciones y pérdida de dirección del proyecto.</w:t>
      </w:r>
    </w:p>
    <w:p w14:paraId="5E1854A8" w14:textId="77777777" w:rsidR="005733EF" w:rsidRPr="005733EF" w:rsidRDefault="005733EF" w:rsidP="00AA76A4">
      <w:pPr>
        <w:numPr>
          <w:ilvl w:val="0"/>
          <w:numId w:val="16"/>
        </w:numPr>
        <w:rPr>
          <w:rFonts w:asciiTheme="minorHAnsi" w:eastAsiaTheme="minorEastAsia" w:hAnsiTheme="minorHAnsi" w:cstheme="minorBidi"/>
          <w:b/>
          <w:bCs/>
          <w:szCs w:val="22"/>
          <w:lang w:eastAsia="en-US"/>
        </w:rPr>
      </w:pPr>
      <w:r w:rsidRPr="005733EF">
        <w:rPr>
          <w:rFonts w:asciiTheme="minorHAnsi" w:eastAsiaTheme="minorEastAsia" w:hAnsiTheme="minorHAnsi" w:cstheme="minorBidi"/>
          <w:b/>
          <w:bCs/>
          <w:szCs w:val="22"/>
          <w:lang w:eastAsia="en-US"/>
        </w:rPr>
        <w:t>Desalineación entre los Diferentes Departamentos y sus Necesidades</w:t>
      </w:r>
    </w:p>
    <w:p w14:paraId="667497AE" w14:textId="77777777" w:rsidR="005733EF" w:rsidRPr="005733EF" w:rsidRDefault="005733EF" w:rsidP="00AA76A4">
      <w:pPr>
        <w:spacing w:after="160" w:line="259" w:lineRule="auto"/>
        <w:jc w:val="both"/>
        <w:rPr>
          <w:rFonts w:asciiTheme="minorHAnsi" w:eastAsiaTheme="minorEastAsia" w:hAnsiTheme="minorHAnsi" w:cstheme="minorBidi"/>
          <w:szCs w:val="22"/>
          <w:lang w:eastAsia="en-US"/>
        </w:rPr>
      </w:pPr>
      <w:r w:rsidRPr="005733EF">
        <w:rPr>
          <w:rFonts w:asciiTheme="minorHAnsi" w:eastAsiaTheme="minorEastAsia" w:hAnsiTheme="minorHAnsi" w:cstheme="minorBidi"/>
          <w:szCs w:val="22"/>
          <w:lang w:eastAsia="en-US"/>
        </w:rPr>
        <w:t>Optimista: Impacto mínimo con rápida alineación.</w:t>
      </w:r>
    </w:p>
    <w:p w14:paraId="21EBE892" w14:textId="77777777" w:rsidR="005733EF" w:rsidRPr="005733EF" w:rsidRDefault="005733EF" w:rsidP="00AA76A4">
      <w:pPr>
        <w:spacing w:after="160" w:line="259" w:lineRule="auto"/>
        <w:jc w:val="both"/>
        <w:rPr>
          <w:rFonts w:asciiTheme="minorHAnsi" w:eastAsiaTheme="minorEastAsia" w:hAnsiTheme="minorHAnsi" w:cstheme="minorBidi"/>
          <w:szCs w:val="22"/>
          <w:lang w:eastAsia="en-US"/>
        </w:rPr>
      </w:pPr>
      <w:r w:rsidRPr="005733EF">
        <w:rPr>
          <w:rFonts w:asciiTheme="minorHAnsi" w:eastAsiaTheme="minorEastAsia" w:hAnsiTheme="minorHAnsi" w:cstheme="minorBidi"/>
          <w:szCs w:val="22"/>
          <w:lang w:eastAsia="en-US"/>
        </w:rPr>
        <w:t>Más Probable: Costos moderados por la necesidad de negociaciones y ajustes.</w:t>
      </w:r>
    </w:p>
    <w:p w14:paraId="7245F444" w14:textId="77777777" w:rsidR="005733EF" w:rsidRPr="005733EF" w:rsidRDefault="005733EF" w:rsidP="00AA76A4">
      <w:pPr>
        <w:spacing w:after="160" w:line="259" w:lineRule="auto"/>
        <w:jc w:val="both"/>
        <w:rPr>
          <w:rFonts w:asciiTheme="minorHAnsi" w:eastAsiaTheme="minorEastAsia" w:hAnsiTheme="minorHAnsi" w:cstheme="minorBidi"/>
          <w:szCs w:val="22"/>
          <w:lang w:eastAsia="en-US"/>
        </w:rPr>
      </w:pPr>
      <w:r w:rsidRPr="005733EF">
        <w:rPr>
          <w:rFonts w:asciiTheme="minorHAnsi" w:eastAsiaTheme="minorEastAsia" w:hAnsiTheme="minorHAnsi" w:cstheme="minorBidi"/>
          <w:szCs w:val="22"/>
          <w:lang w:eastAsia="en-US"/>
        </w:rPr>
        <w:t>Pesimista: Costos elevados por conflictos prolongados y cambios en el alcance.</w:t>
      </w:r>
    </w:p>
    <w:p w14:paraId="00B8BCA2" w14:textId="77777777" w:rsidR="005733EF" w:rsidRPr="005733EF" w:rsidRDefault="005733EF" w:rsidP="00AA76A4">
      <w:pPr>
        <w:numPr>
          <w:ilvl w:val="0"/>
          <w:numId w:val="16"/>
        </w:numPr>
        <w:rPr>
          <w:rFonts w:asciiTheme="minorHAnsi" w:eastAsiaTheme="minorEastAsia" w:hAnsiTheme="minorHAnsi" w:cstheme="minorBidi"/>
          <w:b/>
          <w:bCs/>
          <w:szCs w:val="22"/>
          <w:lang w:eastAsia="en-US"/>
        </w:rPr>
      </w:pPr>
      <w:r w:rsidRPr="005733EF">
        <w:rPr>
          <w:rFonts w:asciiTheme="minorHAnsi" w:eastAsiaTheme="minorEastAsia" w:hAnsiTheme="minorHAnsi" w:cstheme="minorBidi"/>
          <w:b/>
          <w:bCs/>
          <w:szCs w:val="22"/>
          <w:lang w:eastAsia="en-US"/>
        </w:rPr>
        <w:t>Falta de Involucramiento o Compromiso de Partes Interesadas Clave</w:t>
      </w:r>
    </w:p>
    <w:p w14:paraId="4A2943EE" w14:textId="77777777" w:rsidR="005733EF" w:rsidRPr="005733EF" w:rsidRDefault="005733EF" w:rsidP="00AA76A4">
      <w:pPr>
        <w:spacing w:after="160" w:line="259" w:lineRule="auto"/>
        <w:jc w:val="both"/>
        <w:rPr>
          <w:rFonts w:asciiTheme="minorHAnsi" w:eastAsiaTheme="minorEastAsia" w:hAnsiTheme="minorHAnsi" w:cstheme="minorBidi"/>
          <w:szCs w:val="22"/>
          <w:lang w:eastAsia="en-US"/>
        </w:rPr>
      </w:pPr>
      <w:r w:rsidRPr="005733EF">
        <w:rPr>
          <w:rFonts w:asciiTheme="minorHAnsi" w:eastAsiaTheme="minorEastAsia" w:hAnsiTheme="minorHAnsi" w:cstheme="minorBidi"/>
          <w:szCs w:val="22"/>
          <w:lang w:eastAsia="en-US"/>
        </w:rPr>
        <w:t>Optimista: Bajo impacto financiero por un compromiso eventual.</w:t>
      </w:r>
    </w:p>
    <w:p w14:paraId="2C1FDA54" w14:textId="77777777" w:rsidR="005733EF" w:rsidRPr="005733EF" w:rsidRDefault="005733EF" w:rsidP="00AA76A4">
      <w:pPr>
        <w:spacing w:after="160" w:line="259" w:lineRule="auto"/>
        <w:jc w:val="both"/>
        <w:rPr>
          <w:rFonts w:asciiTheme="minorHAnsi" w:eastAsiaTheme="minorEastAsia" w:hAnsiTheme="minorHAnsi" w:cstheme="minorBidi"/>
          <w:szCs w:val="22"/>
          <w:lang w:eastAsia="en-US"/>
        </w:rPr>
      </w:pPr>
      <w:r w:rsidRPr="005733EF">
        <w:rPr>
          <w:rFonts w:asciiTheme="minorHAnsi" w:eastAsiaTheme="minorEastAsia" w:hAnsiTheme="minorHAnsi" w:cstheme="minorBidi"/>
          <w:szCs w:val="22"/>
          <w:lang w:eastAsia="en-US"/>
        </w:rPr>
        <w:t>Más Probable: Costos moderados por la necesidad de esfuerzos adicionales de compromiso.</w:t>
      </w:r>
    </w:p>
    <w:p w14:paraId="5D0797CA" w14:textId="77777777" w:rsidR="005733EF" w:rsidRPr="005733EF" w:rsidRDefault="005733EF" w:rsidP="00AA76A4">
      <w:pPr>
        <w:spacing w:after="160" w:line="259" w:lineRule="auto"/>
        <w:jc w:val="both"/>
        <w:rPr>
          <w:rFonts w:asciiTheme="minorHAnsi" w:eastAsiaTheme="minorEastAsia" w:hAnsiTheme="minorHAnsi" w:cstheme="minorBidi"/>
          <w:szCs w:val="22"/>
          <w:lang w:eastAsia="en-US"/>
        </w:rPr>
      </w:pPr>
      <w:r w:rsidRPr="005733EF">
        <w:rPr>
          <w:rFonts w:asciiTheme="minorHAnsi" w:eastAsiaTheme="minorEastAsia" w:hAnsiTheme="minorHAnsi" w:cstheme="minorBidi"/>
          <w:szCs w:val="22"/>
          <w:lang w:eastAsia="en-US"/>
        </w:rPr>
        <w:t>Pesimista: Costos elevados por la pérdida de apoyo clave y reorientación del proyecto.</w:t>
      </w:r>
    </w:p>
    <w:p w14:paraId="075700F8" w14:textId="77777777" w:rsidR="005733EF" w:rsidRPr="005733EF" w:rsidRDefault="005733EF" w:rsidP="00AA76A4">
      <w:pPr>
        <w:numPr>
          <w:ilvl w:val="0"/>
          <w:numId w:val="16"/>
        </w:numPr>
        <w:rPr>
          <w:rFonts w:asciiTheme="minorHAnsi" w:eastAsiaTheme="minorEastAsia" w:hAnsiTheme="minorHAnsi" w:cstheme="minorBidi"/>
          <w:b/>
          <w:bCs/>
          <w:szCs w:val="22"/>
          <w:lang w:eastAsia="en-US"/>
        </w:rPr>
      </w:pPr>
      <w:r w:rsidRPr="005733EF">
        <w:rPr>
          <w:rFonts w:asciiTheme="minorHAnsi" w:eastAsiaTheme="minorEastAsia" w:hAnsiTheme="minorHAnsi" w:cstheme="minorBidi"/>
          <w:b/>
          <w:bCs/>
          <w:szCs w:val="22"/>
          <w:lang w:eastAsia="en-US"/>
        </w:rPr>
        <w:t>Errores en la Planificación y en las Estimaciones de Tiempo y Recursos</w:t>
      </w:r>
    </w:p>
    <w:p w14:paraId="2FCCE2BE" w14:textId="77777777" w:rsidR="005733EF" w:rsidRPr="005733EF" w:rsidRDefault="005733EF" w:rsidP="00AA76A4">
      <w:pPr>
        <w:spacing w:after="160" w:line="259" w:lineRule="auto"/>
        <w:jc w:val="both"/>
        <w:rPr>
          <w:rFonts w:asciiTheme="minorHAnsi" w:eastAsiaTheme="minorEastAsia" w:hAnsiTheme="minorHAnsi" w:cstheme="minorBidi"/>
          <w:szCs w:val="22"/>
          <w:lang w:eastAsia="en-US"/>
        </w:rPr>
      </w:pPr>
      <w:r w:rsidRPr="005733EF">
        <w:rPr>
          <w:rFonts w:asciiTheme="minorHAnsi" w:eastAsiaTheme="minorEastAsia" w:hAnsiTheme="minorHAnsi" w:cstheme="minorBidi"/>
          <w:szCs w:val="22"/>
          <w:lang w:eastAsia="en-US"/>
        </w:rPr>
        <w:t>Optimista: Impacto financiero mínimo con correcciones tempranas.</w:t>
      </w:r>
    </w:p>
    <w:p w14:paraId="622352C9" w14:textId="77777777" w:rsidR="005733EF" w:rsidRPr="005733EF" w:rsidRDefault="005733EF" w:rsidP="00AA76A4">
      <w:pPr>
        <w:spacing w:after="160" w:line="259" w:lineRule="auto"/>
        <w:jc w:val="both"/>
        <w:rPr>
          <w:rFonts w:asciiTheme="minorHAnsi" w:eastAsiaTheme="minorEastAsia" w:hAnsiTheme="minorHAnsi" w:cstheme="minorBidi"/>
          <w:szCs w:val="22"/>
          <w:lang w:eastAsia="en-US"/>
        </w:rPr>
      </w:pPr>
      <w:r w:rsidRPr="005733EF">
        <w:rPr>
          <w:rFonts w:asciiTheme="minorHAnsi" w:eastAsiaTheme="minorEastAsia" w:hAnsiTheme="minorHAnsi" w:cstheme="minorBidi"/>
          <w:szCs w:val="22"/>
          <w:lang w:eastAsia="en-US"/>
        </w:rPr>
        <w:t>Más Probable: Costos moderados por ajustes y retrasos en el proyecto.</w:t>
      </w:r>
    </w:p>
    <w:p w14:paraId="002BD8F7" w14:textId="77777777" w:rsidR="005733EF" w:rsidRPr="005733EF" w:rsidRDefault="005733EF" w:rsidP="00AA76A4">
      <w:pPr>
        <w:spacing w:after="160" w:line="259" w:lineRule="auto"/>
        <w:jc w:val="both"/>
        <w:rPr>
          <w:rFonts w:asciiTheme="minorHAnsi" w:eastAsiaTheme="minorEastAsia" w:hAnsiTheme="minorHAnsi" w:cstheme="minorBidi"/>
          <w:szCs w:val="22"/>
          <w:lang w:eastAsia="en-US"/>
        </w:rPr>
      </w:pPr>
      <w:r w:rsidRPr="005733EF">
        <w:rPr>
          <w:rFonts w:asciiTheme="minorHAnsi" w:eastAsiaTheme="minorEastAsia" w:hAnsiTheme="minorHAnsi" w:cstheme="minorBidi"/>
          <w:szCs w:val="22"/>
          <w:lang w:eastAsia="en-US"/>
        </w:rPr>
        <w:t>Pesimista: Costos elevados por errores significativos y sobrecostos constantes.</w:t>
      </w:r>
    </w:p>
    <w:p w14:paraId="2D2F3D72" w14:textId="77777777" w:rsidR="005733EF" w:rsidRPr="005733EF" w:rsidRDefault="005733EF" w:rsidP="00AA76A4">
      <w:pPr>
        <w:numPr>
          <w:ilvl w:val="0"/>
          <w:numId w:val="16"/>
        </w:numPr>
        <w:rPr>
          <w:rFonts w:asciiTheme="minorHAnsi" w:eastAsiaTheme="minorEastAsia" w:hAnsiTheme="minorHAnsi" w:cstheme="minorBidi"/>
          <w:b/>
          <w:bCs/>
          <w:szCs w:val="22"/>
          <w:lang w:eastAsia="en-US"/>
        </w:rPr>
      </w:pPr>
      <w:r w:rsidRPr="005733EF">
        <w:rPr>
          <w:rFonts w:asciiTheme="minorHAnsi" w:eastAsiaTheme="minorEastAsia" w:hAnsiTheme="minorHAnsi" w:cstheme="minorBidi"/>
          <w:b/>
          <w:bCs/>
          <w:szCs w:val="22"/>
          <w:lang w:eastAsia="en-US"/>
        </w:rPr>
        <w:t>Modificaciones Constantes en los Requisitos o en el Alcance del Proyecto</w:t>
      </w:r>
    </w:p>
    <w:p w14:paraId="0854FD5C" w14:textId="77777777" w:rsidR="005733EF" w:rsidRPr="005733EF" w:rsidRDefault="005733EF" w:rsidP="00AA76A4">
      <w:pPr>
        <w:spacing w:after="160" w:line="259" w:lineRule="auto"/>
        <w:jc w:val="both"/>
        <w:rPr>
          <w:rFonts w:asciiTheme="minorHAnsi" w:eastAsiaTheme="minorEastAsia" w:hAnsiTheme="minorHAnsi" w:cstheme="minorBidi"/>
          <w:szCs w:val="22"/>
          <w:lang w:eastAsia="en-US"/>
        </w:rPr>
      </w:pPr>
      <w:r w:rsidRPr="005733EF">
        <w:rPr>
          <w:rFonts w:asciiTheme="minorHAnsi" w:eastAsiaTheme="minorEastAsia" w:hAnsiTheme="minorHAnsi" w:cstheme="minorBidi"/>
          <w:szCs w:val="22"/>
          <w:lang w:eastAsia="en-US"/>
        </w:rPr>
        <w:t>Optimista: Mínimo impacto financiero por gestión efectiva de cambios.</w:t>
      </w:r>
    </w:p>
    <w:p w14:paraId="3F88641A" w14:textId="77777777" w:rsidR="005733EF" w:rsidRPr="005733EF" w:rsidRDefault="005733EF" w:rsidP="00AA76A4">
      <w:pPr>
        <w:spacing w:after="160" w:line="259" w:lineRule="auto"/>
        <w:jc w:val="both"/>
        <w:rPr>
          <w:rFonts w:asciiTheme="minorHAnsi" w:eastAsiaTheme="minorEastAsia" w:hAnsiTheme="minorHAnsi" w:cstheme="minorBidi"/>
          <w:szCs w:val="22"/>
          <w:lang w:eastAsia="en-US"/>
        </w:rPr>
      </w:pPr>
      <w:r w:rsidRPr="005733EF">
        <w:rPr>
          <w:rFonts w:asciiTheme="minorHAnsi" w:eastAsiaTheme="minorEastAsia" w:hAnsiTheme="minorHAnsi" w:cstheme="minorBidi"/>
          <w:szCs w:val="22"/>
          <w:lang w:eastAsia="en-US"/>
        </w:rPr>
        <w:t>Más Probable: Costos moderados por adaptaciones y reajustes frecuentes.</w:t>
      </w:r>
    </w:p>
    <w:p w14:paraId="6E74FD54" w14:textId="77777777" w:rsidR="005733EF" w:rsidRPr="005733EF" w:rsidRDefault="005733EF" w:rsidP="00AA76A4">
      <w:pPr>
        <w:spacing w:after="160" w:line="259" w:lineRule="auto"/>
        <w:jc w:val="both"/>
        <w:rPr>
          <w:rFonts w:asciiTheme="minorHAnsi" w:eastAsiaTheme="minorEastAsia" w:hAnsiTheme="minorHAnsi" w:cstheme="minorBidi"/>
          <w:szCs w:val="22"/>
          <w:lang w:eastAsia="en-US"/>
        </w:rPr>
      </w:pPr>
      <w:r w:rsidRPr="005733EF">
        <w:rPr>
          <w:rFonts w:asciiTheme="minorHAnsi" w:eastAsiaTheme="minorEastAsia" w:hAnsiTheme="minorHAnsi" w:cstheme="minorBidi"/>
          <w:szCs w:val="22"/>
          <w:lang w:eastAsia="en-US"/>
        </w:rPr>
        <w:t>Pesimista: Costos elevados por redefiniciones constantes y desorden en el proyecto.</w:t>
      </w:r>
    </w:p>
    <w:p w14:paraId="19276F16" w14:textId="77777777" w:rsidR="005733EF" w:rsidRPr="005733EF" w:rsidRDefault="005733EF" w:rsidP="00AA76A4">
      <w:pPr>
        <w:numPr>
          <w:ilvl w:val="0"/>
          <w:numId w:val="16"/>
        </w:numPr>
        <w:rPr>
          <w:rFonts w:asciiTheme="minorHAnsi" w:eastAsiaTheme="minorEastAsia" w:hAnsiTheme="minorHAnsi" w:cstheme="minorBidi"/>
          <w:b/>
          <w:bCs/>
          <w:szCs w:val="22"/>
          <w:lang w:eastAsia="en-US"/>
        </w:rPr>
      </w:pPr>
      <w:r w:rsidRPr="005733EF">
        <w:rPr>
          <w:rFonts w:asciiTheme="minorHAnsi" w:eastAsiaTheme="minorEastAsia" w:hAnsiTheme="minorHAnsi" w:cstheme="minorBidi"/>
          <w:b/>
          <w:bCs/>
          <w:szCs w:val="22"/>
          <w:lang w:eastAsia="en-US"/>
        </w:rPr>
        <w:t>Ausencia de Procesos de Gestión de Proyectos Estandarizados</w:t>
      </w:r>
    </w:p>
    <w:p w14:paraId="18DD644E" w14:textId="77777777" w:rsidR="005733EF" w:rsidRPr="005733EF" w:rsidRDefault="005733EF" w:rsidP="00AA76A4">
      <w:pPr>
        <w:spacing w:after="160" w:line="259" w:lineRule="auto"/>
        <w:jc w:val="both"/>
        <w:rPr>
          <w:rFonts w:asciiTheme="minorHAnsi" w:eastAsiaTheme="minorEastAsia" w:hAnsiTheme="minorHAnsi" w:cstheme="minorBidi"/>
          <w:szCs w:val="22"/>
          <w:lang w:eastAsia="en-US"/>
        </w:rPr>
      </w:pPr>
      <w:r w:rsidRPr="005733EF">
        <w:rPr>
          <w:rFonts w:asciiTheme="minorHAnsi" w:eastAsiaTheme="minorEastAsia" w:hAnsiTheme="minorHAnsi" w:cstheme="minorBidi"/>
          <w:szCs w:val="22"/>
          <w:lang w:eastAsia="en-US"/>
        </w:rPr>
        <w:t>Optimista: Impacto mínimo con una rápida implementación de procesos.</w:t>
      </w:r>
    </w:p>
    <w:p w14:paraId="005DB87E" w14:textId="77777777" w:rsidR="005733EF" w:rsidRPr="005733EF" w:rsidRDefault="005733EF" w:rsidP="00AA76A4">
      <w:pPr>
        <w:spacing w:after="160" w:line="259" w:lineRule="auto"/>
        <w:jc w:val="both"/>
        <w:rPr>
          <w:rFonts w:asciiTheme="minorHAnsi" w:eastAsiaTheme="minorEastAsia" w:hAnsiTheme="minorHAnsi" w:cstheme="minorBidi"/>
          <w:szCs w:val="22"/>
          <w:lang w:eastAsia="en-US"/>
        </w:rPr>
      </w:pPr>
      <w:r w:rsidRPr="005733EF">
        <w:rPr>
          <w:rFonts w:asciiTheme="minorHAnsi" w:eastAsiaTheme="minorEastAsia" w:hAnsiTheme="minorHAnsi" w:cstheme="minorBidi"/>
          <w:szCs w:val="22"/>
          <w:lang w:eastAsia="en-US"/>
        </w:rPr>
        <w:t>Más Probable: Costos moderados por la necesidad de desarrollo e implementación de procesos.</w:t>
      </w:r>
    </w:p>
    <w:p w14:paraId="267B5713" w14:textId="77777777" w:rsidR="005733EF" w:rsidRPr="005733EF" w:rsidRDefault="005733EF" w:rsidP="00AA76A4">
      <w:pPr>
        <w:spacing w:after="160" w:line="259" w:lineRule="auto"/>
        <w:jc w:val="both"/>
        <w:rPr>
          <w:rFonts w:asciiTheme="minorHAnsi" w:eastAsiaTheme="minorEastAsia" w:hAnsiTheme="minorHAnsi" w:cstheme="minorBidi"/>
          <w:szCs w:val="22"/>
          <w:lang w:eastAsia="en-US"/>
        </w:rPr>
      </w:pPr>
      <w:r w:rsidRPr="005733EF">
        <w:rPr>
          <w:rFonts w:asciiTheme="minorHAnsi" w:eastAsiaTheme="minorEastAsia" w:hAnsiTheme="minorHAnsi" w:cstheme="minorBidi"/>
          <w:szCs w:val="22"/>
          <w:lang w:eastAsia="en-US"/>
        </w:rPr>
        <w:t>Pesimista: Costos elevados por inconsistencias y errores frecuentes.</w:t>
      </w:r>
    </w:p>
    <w:p w14:paraId="64C82834" w14:textId="77777777" w:rsidR="005733EF" w:rsidRPr="005733EF" w:rsidRDefault="005733EF" w:rsidP="00AA76A4">
      <w:pPr>
        <w:numPr>
          <w:ilvl w:val="0"/>
          <w:numId w:val="16"/>
        </w:numPr>
        <w:rPr>
          <w:rFonts w:asciiTheme="minorHAnsi" w:eastAsiaTheme="minorEastAsia" w:hAnsiTheme="minorHAnsi" w:cstheme="minorBidi"/>
          <w:b/>
          <w:bCs/>
          <w:szCs w:val="22"/>
          <w:lang w:eastAsia="en-US"/>
        </w:rPr>
      </w:pPr>
      <w:r w:rsidRPr="005733EF">
        <w:rPr>
          <w:rFonts w:asciiTheme="minorHAnsi" w:eastAsiaTheme="minorEastAsia" w:hAnsiTheme="minorHAnsi" w:cstheme="minorBidi"/>
          <w:b/>
          <w:bCs/>
          <w:szCs w:val="22"/>
          <w:lang w:eastAsia="en-US"/>
        </w:rPr>
        <w:t>Falta de un Proceso Estructurado para la Identificación, Análisis y Mitigación de Riesgos</w:t>
      </w:r>
    </w:p>
    <w:p w14:paraId="6DBB32DF" w14:textId="77777777" w:rsidR="005733EF" w:rsidRPr="005733EF" w:rsidRDefault="005733EF" w:rsidP="00AA76A4">
      <w:pPr>
        <w:spacing w:after="160" w:line="259" w:lineRule="auto"/>
        <w:jc w:val="both"/>
        <w:rPr>
          <w:rFonts w:asciiTheme="minorHAnsi" w:eastAsiaTheme="minorEastAsia" w:hAnsiTheme="minorHAnsi" w:cstheme="minorBidi"/>
          <w:szCs w:val="22"/>
          <w:lang w:eastAsia="en-US"/>
        </w:rPr>
      </w:pPr>
      <w:r w:rsidRPr="005733EF">
        <w:rPr>
          <w:rFonts w:asciiTheme="minorHAnsi" w:eastAsiaTheme="minorEastAsia" w:hAnsiTheme="minorHAnsi" w:cstheme="minorBidi"/>
          <w:szCs w:val="22"/>
          <w:lang w:eastAsia="en-US"/>
        </w:rPr>
        <w:t>Optimista: Impacto financiero mínimo con gestión de riesgos ad-hoc efectiva.</w:t>
      </w:r>
    </w:p>
    <w:p w14:paraId="419B8900" w14:textId="77777777" w:rsidR="005733EF" w:rsidRPr="005733EF" w:rsidRDefault="005733EF" w:rsidP="00AA76A4">
      <w:pPr>
        <w:spacing w:after="160" w:line="259" w:lineRule="auto"/>
        <w:jc w:val="both"/>
        <w:rPr>
          <w:rFonts w:asciiTheme="minorHAnsi" w:eastAsiaTheme="minorEastAsia" w:hAnsiTheme="minorHAnsi" w:cstheme="minorBidi"/>
          <w:szCs w:val="22"/>
          <w:lang w:eastAsia="en-US"/>
        </w:rPr>
      </w:pPr>
      <w:r w:rsidRPr="005733EF">
        <w:rPr>
          <w:rFonts w:asciiTheme="minorHAnsi" w:eastAsiaTheme="minorEastAsia" w:hAnsiTheme="minorHAnsi" w:cstheme="minorBidi"/>
          <w:szCs w:val="22"/>
          <w:lang w:eastAsia="en-US"/>
        </w:rPr>
        <w:t>Más Probable: Costos moderados por sorpresas y ajustes inesperados.</w:t>
      </w:r>
    </w:p>
    <w:p w14:paraId="06E3A5BC" w14:textId="77777777" w:rsidR="005733EF" w:rsidRPr="005733EF" w:rsidRDefault="005733EF" w:rsidP="00AA76A4">
      <w:pPr>
        <w:spacing w:after="160" w:line="259" w:lineRule="auto"/>
        <w:jc w:val="both"/>
        <w:rPr>
          <w:rFonts w:asciiTheme="minorHAnsi" w:eastAsiaTheme="minorEastAsia" w:hAnsiTheme="minorHAnsi" w:cstheme="minorBidi"/>
          <w:szCs w:val="22"/>
          <w:lang w:eastAsia="en-US"/>
        </w:rPr>
      </w:pPr>
      <w:r w:rsidRPr="005733EF">
        <w:rPr>
          <w:rFonts w:asciiTheme="minorHAnsi" w:eastAsiaTheme="minorEastAsia" w:hAnsiTheme="minorHAnsi" w:cstheme="minorBidi"/>
          <w:szCs w:val="22"/>
          <w:lang w:eastAsia="en-US"/>
        </w:rPr>
        <w:t>Pesimista: Costos elevados por eventos no previstos y mal gestionados.</w:t>
      </w:r>
    </w:p>
    <w:p w14:paraId="6659E3E1" w14:textId="77777777" w:rsidR="005733EF" w:rsidRPr="005733EF" w:rsidRDefault="005733EF" w:rsidP="00AA76A4">
      <w:pPr>
        <w:numPr>
          <w:ilvl w:val="0"/>
          <w:numId w:val="16"/>
        </w:numPr>
        <w:rPr>
          <w:rFonts w:asciiTheme="minorHAnsi" w:eastAsiaTheme="minorEastAsia" w:hAnsiTheme="minorHAnsi" w:cstheme="minorBidi"/>
          <w:b/>
          <w:bCs/>
          <w:szCs w:val="22"/>
          <w:lang w:eastAsia="en-US"/>
        </w:rPr>
      </w:pPr>
      <w:r w:rsidRPr="005733EF">
        <w:rPr>
          <w:rFonts w:asciiTheme="minorHAnsi" w:eastAsiaTheme="minorEastAsia" w:hAnsiTheme="minorHAnsi" w:cstheme="minorBidi"/>
          <w:b/>
          <w:bCs/>
          <w:szCs w:val="22"/>
          <w:lang w:eastAsia="en-US"/>
        </w:rPr>
        <w:t>Dependencia Excesiva en Individuos o Recursos Clave</w:t>
      </w:r>
    </w:p>
    <w:p w14:paraId="21880CA0" w14:textId="77777777" w:rsidR="005733EF" w:rsidRPr="005733EF" w:rsidRDefault="005733EF" w:rsidP="00AA76A4">
      <w:pPr>
        <w:spacing w:after="160" w:line="259" w:lineRule="auto"/>
        <w:jc w:val="both"/>
        <w:rPr>
          <w:rFonts w:asciiTheme="minorHAnsi" w:eastAsiaTheme="minorEastAsia" w:hAnsiTheme="minorHAnsi" w:cstheme="minorBidi"/>
          <w:szCs w:val="22"/>
          <w:lang w:eastAsia="en-US"/>
        </w:rPr>
      </w:pPr>
      <w:r w:rsidRPr="005733EF">
        <w:rPr>
          <w:rFonts w:asciiTheme="minorHAnsi" w:eastAsiaTheme="minorEastAsia" w:hAnsiTheme="minorHAnsi" w:cstheme="minorBidi"/>
          <w:szCs w:val="22"/>
          <w:lang w:eastAsia="en-US"/>
        </w:rPr>
        <w:t>Optimista: Bajo impacto financiero debido a la disponibilidad constante de recursos clave.</w:t>
      </w:r>
    </w:p>
    <w:p w14:paraId="7B592073" w14:textId="77777777" w:rsidR="005733EF" w:rsidRPr="005733EF" w:rsidRDefault="005733EF" w:rsidP="00AA76A4">
      <w:pPr>
        <w:spacing w:after="160" w:line="259" w:lineRule="auto"/>
        <w:jc w:val="both"/>
        <w:rPr>
          <w:rFonts w:asciiTheme="minorHAnsi" w:eastAsiaTheme="minorEastAsia" w:hAnsiTheme="minorHAnsi" w:cstheme="minorBidi"/>
          <w:szCs w:val="22"/>
          <w:lang w:eastAsia="en-US"/>
        </w:rPr>
      </w:pPr>
      <w:r w:rsidRPr="005733EF">
        <w:rPr>
          <w:rFonts w:asciiTheme="minorHAnsi" w:eastAsiaTheme="minorEastAsia" w:hAnsiTheme="minorHAnsi" w:cstheme="minorBidi"/>
          <w:szCs w:val="22"/>
          <w:lang w:eastAsia="en-US"/>
        </w:rPr>
        <w:lastRenderedPageBreak/>
        <w:t>Más Probable: Costos moderados por la necesidad de reemplazos temporales o capacitación.</w:t>
      </w:r>
    </w:p>
    <w:p w14:paraId="253EE32D" w14:textId="77777777" w:rsidR="005733EF" w:rsidRPr="005733EF" w:rsidRDefault="005733EF" w:rsidP="00AA76A4">
      <w:pPr>
        <w:spacing w:after="160" w:line="259" w:lineRule="auto"/>
        <w:jc w:val="both"/>
        <w:rPr>
          <w:rFonts w:asciiTheme="minorHAnsi" w:eastAsiaTheme="minorEastAsia" w:hAnsiTheme="minorHAnsi" w:cstheme="minorBidi"/>
          <w:szCs w:val="22"/>
          <w:lang w:eastAsia="en-US"/>
        </w:rPr>
      </w:pPr>
      <w:r w:rsidRPr="005733EF">
        <w:rPr>
          <w:rFonts w:asciiTheme="minorHAnsi" w:eastAsiaTheme="minorEastAsia" w:hAnsiTheme="minorHAnsi" w:cstheme="minorBidi"/>
          <w:szCs w:val="22"/>
          <w:lang w:eastAsia="en-US"/>
        </w:rPr>
        <w:t>Pesimista: Costos elevados por la indisponibilidad crítica y la pérdida de habilidades esenciales.</w:t>
      </w:r>
    </w:p>
    <w:p w14:paraId="789DF183" w14:textId="77777777" w:rsidR="005733EF" w:rsidRPr="005733EF" w:rsidRDefault="005733EF" w:rsidP="00AA76A4">
      <w:pPr>
        <w:numPr>
          <w:ilvl w:val="0"/>
          <w:numId w:val="16"/>
        </w:numPr>
        <w:rPr>
          <w:rFonts w:asciiTheme="minorHAnsi" w:eastAsiaTheme="minorEastAsia" w:hAnsiTheme="minorHAnsi" w:cstheme="minorBidi"/>
          <w:b/>
          <w:bCs/>
          <w:szCs w:val="22"/>
          <w:lang w:eastAsia="en-US"/>
        </w:rPr>
      </w:pPr>
      <w:r w:rsidRPr="005733EF">
        <w:rPr>
          <w:rFonts w:asciiTheme="minorHAnsi" w:eastAsiaTheme="minorEastAsia" w:hAnsiTheme="minorHAnsi" w:cstheme="minorBidi"/>
          <w:b/>
          <w:bCs/>
          <w:szCs w:val="22"/>
          <w:lang w:eastAsia="en-US"/>
        </w:rPr>
        <w:t>Ineficiencia en la Gestión del Cambio Organizacional Asociado con la Implementación del Nuevo Sistema</w:t>
      </w:r>
    </w:p>
    <w:p w14:paraId="5E472952" w14:textId="77777777" w:rsidR="005733EF" w:rsidRPr="005733EF" w:rsidRDefault="005733EF" w:rsidP="00AA76A4">
      <w:pPr>
        <w:spacing w:after="160" w:line="259" w:lineRule="auto"/>
        <w:jc w:val="both"/>
        <w:rPr>
          <w:rFonts w:asciiTheme="minorHAnsi" w:eastAsiaTheme="minorEastAsia" w:hAnsiTheme="minorHAnsi" w:cstheme="minorBidi"/>
          <w:szCs w:val="22"/>
          <w:lang w:eastAsia="en-US"/>
        </w:rPr>
      </w:pPr>
      <w:r w:rsidRPr="005733EF">
        <w:rPr>
          <w:rFonts w:asciiTheme="minorHAnsi" w:eastAsiaTheme="minorEastAsia" w:hAnsiTheme="minorHAnsi" w:cstheme="minorBidi"/>
          <w:szCs w:val="22"/>
          <w:lang w:eastAsia="en-US"/>
        </w:rPr>
        <w:t>Optimista: Bajo impacto financiero con una gestión del cambio efectiva.</w:t>
      </w:r>
    </w:p>
    <w:p w14:paraId="6B091CDB" w14:textId="77777777" w:rsidR="005733EF" w:rsidRPr="005733EF" w:rsidRDefault="005733EF" w:rsidP="00AA76A4">
      <w:pPr>
        <w:spacing w:after="160" w:line="259" w:lineRule="auto"/>
        <w:jc w:val="both"/>
        <w:rPr>
          <w:rFonts w:asciiTheme="minorHAnsi" w:eastAsiaTheme="minorEastAsia" w:hAnsiTheme="minorHAnsi" w:cstheme="minorBidi"/>
          <w:szCs w:val="22"/>
          <w:lang w:eastAsia="en-US"/>
        </w:rPr>
      </w:pPr>
      <w:r w:rsidRPr="005733EF">
        <w:rPr>
          <w:rFonts w:asciiTheme="minorHAnsi" w:eastAsiaTheme="minorEastAsia" w:hAnsiTheme="minorHAnsi" w:cstheme="minorBidi"/>
          <w:szCs w:val="22"/>
          <w:lang w:eastAsia="en-US"/>
        </w:rPr>
        <w:t>Más Probable: Costos moderados por resistencias y adaptaciones graduales.</w:t>
      </w:r>
    </w:p>
    <w:p w14:paraId="44FD201A" w14:textId="56EA54FC" w:rsidR="009150E6" w:rsidRPr="00613127" w:rsidRDefault="005733EF" w:rsidP="00613127">
      <w:pPr>
        <w:spacing w:after="160" w:line="259" w:lineRule="auto"/>
        <w:jc w:val="both"/>
        <w:rPr>
          <w:rFonts w:asciiTheme="minorHAnsi" w:eastAsiaTheme="minorEastAsia" w:hAnsiTheme="minorHAnsi" w:cstheme="minorBidi"/>
          <w:szCs w:val="22"/>
          <w:lang w:eastAsia="en-US"/>
        </w:rPr>
      </w:pPr>
      <w:r w:rsidRPr="005733EF">
        <w:rPr>
          <w:rFonts w:asciiTheme="minorHAnsi" w:eastAsiaTheme="minorEastAsia" w:hAnsiTheme="minorHAnsi" w:cstheme="minorBidi"/>
          <w:szCs w:val="22"/>
          <w:lang w:eastAsia="en-US"/>
        </w:rPr>
        <w:t>Pesimista: Costos elevados por una mala gestión del cambio y resistencia generalizada.</w:t>
      </w:r>
    </w:p>
    <w:p w14:paraId="2019931E" w14:textId="6FE67096" w:rsidR="004B0CFE" w:rsidRDefault="004B0CFE" w:rsidP="004B0CFE">
      <w:pPr>
        <w:pStyle w:val="Ttulo3"/>
      </w:pPr>
      <w:bookmarkStart w:id="21" w:name="_Toc153557541"/>
      <w:r>
        <w:t>Riesgos de Recursos Humanos</w:t>
      </w:r>
      <w:bookmarkEnd w:id="21"/>
    </w:p>
    <w:p w14:paraId="717B692B" w14:textId="77777777" w:rsidR="00254F4B" w:rsidRPr="00254F4B" w:rsidRDefault="00254F4B" w:rsidP="00AA76A4">
      <w:pPr>
        <w:numPr>
          <w:ilvl w:val="0"/>
          <w:numId w:val="17"/>
        </w:numPr>
        <w:rPr>
          <w:rFonts w:asciiTheme="minorHAnsi" w:eastAsiaTheme="minorEastAsia" w:hAnsiTheme="minorHAnsi" w:cstheme="minorBidi"/>
          <w:b/>
          <w:bCs/>
          <w:szCs w:val="22"/>
          <w:lang w:eastAsia="en-US"/>
        </w:rPr>
      </w:pPr>
      <w:r w:rsidRPr="00254F4B">
        <w:rPr>
          <w:rFonts w:asciiTheme="minorHAnsi" w:eastAsiaTheme="minorEastAsia" w:hAnsiTheme="minorHAnsi" w:cstheme="minorBidi"/>
          <w:b/>
          <w:bCs/>
          <w:szCs w:val="22"/>
          <w:lang w:eastAsia="en-US"/>
        </w:rPr>
        <w:t>Falta de Habilidades o Conocimientos Específicos en el Equipo de Proyecto</w:t>
      </w:r>
    </w:p>
    <w:p w14:paraId="267E9C85" w14:textId="77777777" w:rsidR="00254F4B" w:rsidRPr="00254F4B" w:rsidRDefault="00254F4B" w:rsidP="00AA76A4">
      <w:pPr>
        <w:spacing w:after="160" w:line="259" w:lineRule="auto"/>
        <w:jc w:val="both"/>
        <w:rPr>
          <w:rFonts w:asciiTheme="minorHAnsi" w:eastAsiaTheme="minorEastAsia" w:hAnsiTheme="minorHAnsi" w:cstheme="minorBidi"/>
          <w:szCs w:val="22"/>
          <w:lang w:eastAsia="en-US"/>
        </w:rPr>
      </w:pPr>
      <w:r w:rsidRPr="00254F4B">
        <w:rPr>
          <w:rFonts w:asciiTheme="minorHAnsi" w:eastAsiaTheme="minorEastAsia" w:hAnsiTheme="minorHAnsi" w:cstheme="minorBidi"/>
          <w:szCs w:val="22"/>
          <w:lang w:eastAsia="en-US"/>
        </w:rPr>
        <w:t>Optimista: Mínimo impacto financiero con rápida capacitación o reemplazo.</w:t>
      </w:r>
    </w:p>
    <w:p w14:paraId="62476492" w14:textId="77777777" w:rsidR="00254F4B" w:rsidRPr="00254F4B" w:rsidRDefault="00254F4B" w:rsidP="00AA76A4">
      <w:pPr>
        <w:spacing w:after="160" w:line="259" w:lineRule="auto"/>
        <w:jc w:val="both"/>
        <w:rPr>
          <w:rFonts w:asciiTheme="minorHAnsi" w:eastAsiaTheme="minorEastAsia" w:hAnsiTheme="minorHAnsi" w:cstheme="minorBidi"/>
          <w:szCs w:val="22"/>
          <w:lang w:eastAsia="en-US"/>
        </w:rPr>
      </w:pPr>
      <w:r w:rsidRPr="00254F4B">
        <w:rPr>
          <w:rFonts w:asciiTheme="minorHAnsi" w:eastAsiaTheme="minorEastAsia" w:hAnsiTheme="minorHAnsi" w:cstheme="minorBidi"/>
          <w:szCs w:val="22"/>
          <w:lang w:eastAsia="en-US"/>
        </w:rPr>
        <w:t>Más Probable: Costos moderados por formación adicional y posibles retrasos.</w:t>
      </w:r>
    </w:p>
    <w:p w14:paraId="67EA0F1A" w14:textId="77777777" w:rsidR="00254F4B" w:rsidRPr="00254F4B" w:rsidRDefault="00254F4B" w:rsidP="00AA76A4">
      <w:pPr>
        <w:spacing w:after="160" w:line="259" w:lineRule="auto"/>
        <w:jc w:val="both"/>
        <w:rPr>
          <w:rFonts w:asciiTheme="minorHAnsi" w:eastAsiaTheme="minorEastAsia" w:hAnsiTheme="minorHAnsi" w:cstheme="minorBidi"/>
          <w:szCs w:val="22"/>
          <w:lang w:eastAsia="en-US"/>
        </w:rPr>
      </w:pPr>
      <w:r w:rsidRPr="00254F4B">
        <w:rPr>
          <w:rFonts w:asciiTheme="minorHAnsi" w:eastAsiaTheme="minorEastAsia" w:hAnsiTheme="minorHAnsi" w:cstheme="minorBidi"/>
          <w:szCs w:val="22"/>
          <w:lang w:eastAsia="en-US"/>
        </w:rPr>
        <w:t>Pesimista: Costos elevados por retrasos significativos y reclutamiento de expertos externos.</w:t>
      </w:r>
    </w:p>
    <w:p w14:paraId="19523F06" w14:textId="77777777" w:rsidR="00254F4B" w:rsidRPr="00254F4B" w:rsidRDefault="00254F4B" w:rsidP="00AA76A4">
      <w:pPr>
        <w:numPr>
          <w:ilvl w:val="0"/>
          <w:numId w:val="17"/>
        </w:numPr>
        <w:rPr>
          <w:rFonts w:asciiTheme="minorHAnsi" w:eastAsiaTheme="minorEastAsia" w:hAnsiTheme="minorHAnsi" w:cstheme="minorBidi"/>
          <w:b/>
          <w:bCs/>
          <w:szCs w:val="22"/>
          <w:lang w:eastAsia="en-US"/>
        </w:rPr>
      </w:pPr>
      <w:r w:rsidRPr="00254F4B">
        <w:rPr>
          <w:rFonts w:asciiTheme="minorHAnsi" w:eastAsiaTheme="minorEastAsia" w:hAnsiTheme="minorHAnsi" w:cstheme="minorBidi"/>
          <w:b/>
          <w:bCs/>
          <w:szCs w:val="22"/>
          <w:lang w:eastAsia="en-US"/>
        </w:rPr>
        <w:t>Resistencia al Cambio por Parte de los Usuarios del Sistema</w:t>
      </w:r>
    </w:p>
    <w:p w14:paraId="03489636" w14:textId="77777777" w:rsidR="00254F4B" w:rsidRPr="00254F4B" w:rsidRDefault="00254F4B" w:rsidP="00AA76A4">
      <w:pPr>
        <w:spacing w:after="160" w:line="259" w:lineRule="auto"/>
        <w:jc w:val="both"/>
        <w:rPr>
          <w:rFonts w:asciiTheme="minorHAnsi" w:eastAsiaTheme="minorEastAsia" w:hAnsiTheme="minorHAnsi" w:cstheme="minorBidi"/>
          <w:szCs w:val="22"/>
          <w:lang w:eastAsia="en-US"/>
        </w:rPr>
      </w:pPr>
      <w:r w:rsidRPr="00254F4B">
        <w:rPr>
          <w:rFonts w:asciiTheme="minorHAnsi" w:eastAsiaTheme="minorEastAsia" w:hAnsiTheme="minorHAnsi" w:cstheme="minorBidi"/>
          <w:szCs w:val="22"/>
          <w:lang w:eastAsia="en-US"/>
        </w:rPr>
        <w:t>Optimista: Impacto mínimo con gestión efectiva del cambio.</w:t>
      </w:r>
    </w:p>
    <w:p w14:paraId="12B73E9B" w14:textId="77777777" w:rsidR="00254F4B" w:rsidRPr="00254F4B" w:rsidRDefault="00254F4B" w:rsidP="00AA76A4">
      <w:pPr>
        <w:spacing w:after="160" w:line="259" w:lineRule="auto"/>
        <w:jc w:val="both"/>
        <w:rPr>
          <w:rFonts w:asciiTheme="minorHAnsi" w:eastAsiaTheme="minorEastAsia" w:hAnsiTheme="minorHAnsi" w:cstheme="minorBidi"/>
          <w:szCs w:val="22"/>
          <w:lang w:eastAsia="en-US"/>
        </w:rPr>
      </w:pPr>
      <w:r w:rsidRPr="00254F4B">
        <w:rPr>
          <w:rFonts w:asciiTheme="minorHAnsi" w:eastAsiaTheme="minorEastAsia" w:hAnsiTheme="minorHAnsi" w:cstheme="minorBidi"/>
          <w:szCs w:val="22"/>
          <w:lang w:eastAsia="en-US"/>
        </w:rPr>
        <w:t>Más Probable: Costos moderados por la necesidad de esfuerzos adicionales de gestión del cambio.</w:t>
      </w:r>
    </w:p>
    <w:p w14:paraId="1AE98180" w14:textId="77777777" w:rsidR="00254F4B" w:rsidRPr="00254F4B" w:rsidRDefault="00254F4B" w:rsidP="00AA76A4">
      <w:pPr>
        <w:spacing w:after="160" w:line="259" w:lineRule="auto"/>
        <w:jc w:val="both"/>
        <w:rPr>
          <w:rFonts w:asciiTheme="minorHAnsi" w:eastAsiaTheme="minorEastAsia" w:hAnsiTheme="minorHAnsi" w:cstheme="minorBidi"/>
          <w:szCs w:val="22"/>
          <w:lang w:eastAsia="en-US"/>
        </w:rPr>
      </w:pPr>
      <w:r w:rsidRPr="00254F4B">
        <w:rPr>
          <w:rFonts w:asciiTheme="minorHAnsi" w:eastAsiaTheme="minorEastAsia" w:hAnsiTheme="minorHAnsi" w:cstheme="minorBidi"/>
          <w:szCs w:val="22"/>
          <w:lang w:eastAsia="en-US"/>
        </w:rPr>
        <w:t>Pesimista: Costos elevados por resistencia prolongada y afectación a la productividad.</w:t>
      </w:r>
    </w:p>
    <w:p w14:paraId="0B19D708" w14:textId="77777777" w:rsidR="00254F4B" w:rsidRPr="00254F4B" w:rsidRDefault="00254F4B" w:rsidP="00AA76A4">
      <w:pPr>
        <w:numPr>
          <w:ilvl w:val="0"/>
          <w:numId w:val="17"/>
        </w:numPr>
        <w:rPr>
          <w:rFonts w:asciiTheme="minorHAnsi" w:eastAsiaTheme="minorEastAsia" w:hAnsiTheme="minorHAnsi" w:cstheme="minorBidi"/>
          <w:b/>
          <w:bCs/>
          <w:szCs w:val="22"/>
          <w:lang w:eastAsia="en-US"/>
        </w:rPr>
      </w:pPr>
      <w:r w:rsidRPr="00254F4B">
        <w:rPr>
          <w:rFonts w:asciiTheme="minorHAnsi" w:eastAsiaTheme="minorEastAsia" w:hAnsiTheme="minorHAnsi" w:cstheme="minorBidi"/>
          <w:b/>
          <w:bCs/>
          <w:szCs w:val="22"/>
          <w:lang w:eastAsia="en-US"/>
        </w:rPr>
        <w:t>Problemas en la Formación y Capacitación de los Usuarios y el Personal Técnico</w:t>
      </w:r>
    </w:p>
    <w:p w14:paraId="795B04FA" w14:textId="77777777" w:rsidR="00254F4B" w:rsidRPr="00254F4B" w:rsidRDefault="00254F4B" w:rsidP="00AA76A4">
      <w:pPr>
        <w:spacing w:after="160" w:line="259" w:lineRule="auto"/>
        <w:jc w:val="both"/>
        <w:rPr>
          <w:rFonts w:asciiTheme="minorHAnsi" w:eastAsiaTheme="minorEastAsia" w:hAnsiTheme="minorHAnsi" w:cstheme="minorBidi"/>
          <w:szCs w:val="22"/>
          <w:lang w:eastAsia="en-US"/>
        </w:rPr>
      </w:pPr>
      <w:r w:rsidRPr="00254F4B">
        <w:rPr>
          <w:rFonts w:asciiTheme="minorHAnsi" w:eastAsiaTheme="minorEastAsia" w:hAnsiTheme="minorHAnsi" w:cstheme="minorBidi"/>
          <w:szCs w:val="22"/>
          <w:lang w:eastAsia="en-US"/>
        </w:rPr>
        <w:t>Optimista: Bajo impacto financiero con capacitación eficiente.</w:t>
      </w:r>
    </w:p>
    <w:p w14:paraId="33DAD811" w14:textId="77777777" w:rsidR="00254F4B" w:rsidRPr="00254F4B" w:rsidRDefault="00254F4B" w:rsidP="00AA76A4">
      <w:pPr>
        <w:spacing w:after="160" w:line="259" w:lineRule="auto"/>
        <w:jc w:val="both"/>
        <w:rPr>
          <w:rFonts w:asciiTheme="minorHAnsi" w:eastAsiaTheme="minorEastAsia" w:hAnsiTheme="minorHAnsi" w:cstheme="minorBidi"/>
          <w:szCs w:val="22"/>
          <w:lang w:eastAsia="en-US"/>
        </w:rPr>
      </w:pPr>
      <w:r w:rsidRPr="00254F4B">
        <w:rPr>
          <w:rFonts w:asciiTheme="minorHAnsi" w:eastAsiaTheme="minorEastAsia" w:hAnsiTheme="minorHAnsi" w:cstheme="minorBidi"/>
          <w:szCs w:val="22"/>
          <w:lang w:eastAsia="en-US"/>
        </w:rPr>
        <w:t>Más Probable: Costos moderados por la necesidad de programas de capacitación adicionales.</w:t>
      </w:r>
    </w:p>
    <w:p w14:paraId="6D9FD792" w14:textId="77777777" w:rsidR="00254F4B" w:rsidRPr="00254F4B" w:rsidRDefault="00254F4B" w:rsidP="00AA76A4">
      <w:pPr>
        <w:spacing w:after="160" w:line="259" w:lineRule="auto"/>
        <w:jc w:val="both"/>
        <w:rPr>
          <w:rFonts w:asciiTheme="minorHAnsi" w:eastAsiaTheme="minorEastAsia" w:hAnsiTheme="minorHAnsi" w:cstheme="minorBidi"/>
          <w:szCs w:val="22"/>
          <w:lang w:eastAsia="en-US"/>
        </w:rPr>
      </w:pPr>
      <w:r w:rsidRPr="00254F4B">
        <w:rPr>
          <w:rFonts w:asciiTheme="minorHAnsi" w:eastAsiaTheme="minorEastAsia" w:hAnsiTheme="minorHAnsi" w:cstheme="minorBidi"/>
          <w:szCs w:val="22"/>
          <w:lang w:eastAsia="en-US"/>
        </w:rPr>
        <w:t>Pesimista: Costos elevados por formación ineficaz y repetida.</w:t>
      </w:r>
    </w:p>
    <w:p w14:paraId="281DDC40" w14:textId="77777777" w:rsidR="00254F4B" w:rsidRPr="00254F4B" w:rsidRDefault="00254F4B" w:rsidP="00AA76A4">
      <w:pPr>
        <w:numPr>
          <w:ilvl w:val="0"/>
          <w:numId w:val="17"/>
        </w:numPr>
        <w:rPr>
          <w:rFonts w:asciiTheme="minorHAnsi" w:eastAsiaTheme="minorEastAsia" w:hAnsiTheme="minorHAnsi" w:cstheme="minorBidi"/>
          <w:b/>
          <w:bCs/>
          <w:szCs w:val="22"/>
          <w:lang w:eastAsia="en-US"/>
        </w:rPr>
      </w:pPr>
      <w:r w:rsidRPr="00254F4B">
        <w:rPr>
          <w:rFonts w:asciiTheme="minorHAnsi" w:eastAsiaTheme="minorEastAsia" w:hAnsiTheme="minorHAnsi" w:cstheme="minorBidi"/>
          <w:b/>
          <w:bCs/>
          <w:szCs w:val="22"/>
          <w:lang w:eastAsia="en-US"/>
        </w:rPr>
        <w:t>Riesgo de Perder Empleados Clave Durante el Proyecto</w:t>
      </w:r>
    </w:p>
    <w:p w14:paraId="1C973F6B" w14:textId="77777777" w:rsidR="00254F4B" w:rsidRPr="00254F4B" w:rsidRDefault="00254F4B" w:rsidP="00AA76A4">
      <w:pPr>
        <w:spacing w:after="160" w:line="259" w:lineRule="auto"/>
        <w:jc w:val="both"/>
        <w:rPr>
          <w:rFonts w:asciiTheme="minorHAnsi" w:eastAsiaTheme="minorEastAsia" w:hAnsiTheme="minorHAnsi" w:cstheme="minorBidi"/>
          <w:szCs w:val="22"/>
          <w:lang w:eastAsia="en-US"/>
        </w:rPr>
      </w:pPr>
      <w:r w:rsidRPr="00254F4B">
        <w:rPr>
          <w:rFonts w:asciiTheme="minorHAnsi" w:eastAsiaTheme="minorEastAsia" w:hAnsiTheme="minorHAnsi" w:cstheme="minorBidi"/>
          <w:szCs w:val="22"/>
          <w:lang w:eastAsia="en-US"/>
        </w:rPr>
        <w:t>Optimista: Bajo impacto financiero con reemplazos adecuados disponibles.</w:t>
      </w:r>
    </w:p>
    <w:p w14:paraId="7168C03D" w14:textId="77777777" w:rsidR="00254F4B" w:rsidRPr="00254F4B" w:rsidRDefault="00254F4B" w:rsidP="00AA76A4">
      <w:pPr>
        <w:spacing w:after="160" w:line="259" w:lineRule="auto"/>
        <w:jc w:val="both"/>
        <w:rPr>
          <w:rFonts w:asciiTheme="minorHAnsi" w:eastAsiaTheme="minorEastAsia" w:hAnsiTheme="minorHAnsi" w:cstheme="minorBidi"/>
          <w:szCs w:val="22"/>
          <w:lang w:eastAsia="en-US"/>
        </w:rPr>
      </w:pPr>
      <w:r w:rsidRPr="00254F4B">
        <w:rPr>
          <w:rFonts w:asciiTheme="minorHAnsi" w:eastAsiaTheme="minorEastAsia" w:hAnsiTheme="minorHAnsi" w:cstheme="minorBidi"/>
          <w:szCs w:val="22"/>
          <w:lang w:eastAsia="en-US"/>
        </w:rPr>
        <w:t>Más Probable: Costos moderados por la búsqueda y capacitación de nuevos empleados.</w:t>
      </w:r>
    </w:p>
    <w:p w14:paraId="5AA3D23B" w14:textId="77777777" w:rsidR="00254F4B" w:rsidRPr="00254F4B" w:rsidRDefault="00254F4B" w:rsidP="00AA76A4">
      <w:pPr>
        <w:spacing w:after="160" w:line="259" w:lineRule="auto"/>
        <w:jc w:val="both"/>
        <w:rPr>
          <w:rFonts w:asciiTheme="minorHAnsi" w:eastAsiaTheme="minorEastAsia" w:hAnsiTheme="minorHAnsi" w:cstheme="minorBidi"/>
          <w:szCs w:val="22"/>
          <w:lang w:eastAsia="en-US"/>
        </w:rPr>
      </w:pPr>
      <w:r w:rsidRPr="00254F4B">
        <w:rPr>
          <w:rFonts w:asciiTheme="minorHAnsi" w:eastAsiaTheme="minorEastAsia" w:hAnsiTheme="minorHAnsi" w:cstheme="minorBidi"/>
          <w:szCs w:val="22"/>
          <w:lang w:eastAsia="en-US"/>
        </w:rPr>
        <w:t>Pesimista: Costos elevados por la pérdida de conocimiento y experiencia crucial.</w:t>
      </w:r>
    </w:p>
    <w:p w14:paraId="59C4F4D4" w14:textId="77777777" w:rsidR="00254F4B" w:rsidRPr="00254F4B" w:rsidRDefault="00254F4B" w:rsidP="00AA76A4">
      <w:pPr>
        <w:numPr>
          <w:ilvl w:val="0"/>
          <w:numId w:val="17"/>
        </w:numPr>
        <w:rPr>
          <w:rFonts w:asciiTheme="minorHAnsi" w:eastAsiaTheme="minorEastAsia" w:hAnsiTheme="minorHAnsi" w:cstheme="minorBidi"/>
          <w:b/>
          <w:bCs/>
          <w:szCs w:val="22"/>
          <w:lang w:eastAsia="en-US"/>
        </w:rPr>
      </w:pPr>
      <w:r w:rsidRPr="00254F4B">
        <w:rPr>
          <w:rFonts w:asciiTheme="minorHAnsi" w:eastAsiaTheme="minorEastAsia" w:hAnsiTheme="minorHAnsi" w:cstheme="minorBidi"/>
          <w:b/>
          <w:bCs/>
          <w:szCs w:val="22"/>
          <w:lang w:eastAsia="en-US"/>
        </w:rPr>
        <w:t>Conflictos Interpersonales o Problemas de Dinámica de Equipo</w:t>
      </w:r>
    </w:p>
    <w:p w14:paraId="73F14939" w14:textId="77777777" w:rsidR="00254F4B" w:rsidRPr="00254F4B" w:rsidRDefault="00254F4B" w:rsidP="00AA76A4">
      <w:pPr>
        <w:spacing w:after="160" w:line="259" w:lineRule="auto"/>
        <w:jc w:val="both"/>
        <w:rPr>
          <w:rFonts w:asciiTheme="minorHAnsi" w:eastAsiaTheme="minorEastAsia" w:hAnsiTheme="minorHAnsi" w:cstheme="minorBidi"/>
          <w:szCs w:val="22"/>
          <w:lang w:eastAsia="en-US"/>
        </w:rPr>
      </w:pPr>
      <w:r w:rsidRPr="00254F4B">
        <w:rPr>
          <w:rFonts w:asciiTheme="minorHAnsi" w:eastAsiaTheme="minorEastAsia" w:hAnsiTheme="minorHAnsi" w:cstheme="minorBidi"/>
          <w:szCs w:val="22"/>
          <w:lang w:eastAsia="en-US"/>
        </w:rPr>
        <w:t>Optimista: Mínimo impacto financiero con resolución rápida de conflictos.</w:t>
      </w:r>
    </w:p>
    <w:p w14:paraId="0A92F23E" w14:textId="77777777" w:rsidR="00254F4B" w:rsidRPr="00254F4B" w:rsidRDefault="00254F4B" w:rsidP="00AA76A4">
      <w:pPr>
        <w:spacing w:after="160" w:line="259" w:lineRule="auto"/>
        <w:jc w:val="both"/>
        <w:rPr>
          <w:rFonts w:asciiTheme="minorHAnsi" w:eastAsiaTheme="minorEastAsia" w:hAnsiTheme="minorHAnsi" w:cstheme="minorBidi"/>
          <w:szCs w:val="22"/>
          <w:lang w:eastAsia="en-US"/>
        </w:rPr>
      </w:pPr>
      <w:r w:rsidRPr="00254F4B">
        <w:rPr>
          <w:rFonts w:asciiTheme="minorHAnsi" w:eastAsiaTheme="minorEastAsia" w:hAnsiTheme="minorHAnsi" w:cstheme="minorBidi"/>
          <w:szCs w:val="22"/>
          <w:lang w:eastAsia="en-US"/>
        </w:rPr>
        <w:t>Más Probable: Costos moderados por el impacto en la moral y la productividad.</w:t>
      </w:r>
    </w:p>
    <w:p w14:paraId="4263E29B" w14:textId="77777777" w:rsidR="00254F4B" w:rsidRPr="00254F4B" w:rsidRDefault="00254F4B" w:rsidP="00AA76A4">
      <w:pPr>
        <w:spacing w:after="160" w:line="259" w:lineRule="auto"/>
        <w:jc w:val="both"/>
        <w:rPr>
          <w:rFonts w:asciiTheme="minorHAnsi" w:eastAsiaTheme="minorEastAsia" w:hAnsiTheme="minorHAnsi" w:cstheme="minorBidi"/>
          <w:szCs w:val="22"/>
          <w:lang w:eastAsia="en-US"/>
        </w:rPr>
      </w:pPr>
      <w:r w:rsidRPr="00254F4B">
        <w:rPr>
          <w:rFonts w:asciiTheme="minorHAnsi" w:eastAsiaTheme="minorEastAsia" w:hAnsiTheme="minorHAnsi" w:cstheme="minorBidi"/>
          <w:szCs w:val="22"/>
          <w:lang w:eastAsia="en-US"/>
        </w:rPr>
        <w:lastRenderedPageBreak/>
        <w:t>Pesimista: Costos elevados por conflictos crónicos y disminución significativa de la productividad.</w:t>
      </w:r>
    </w:p>
    <w:p w14:paraId="0CF922FD" w14:textId="77777777" w:rsidR="00254F4B" w:rsidRPr="00254F4B" w:rsidRDefault="00254F4B" w:rsidP="00AA76A4">
      <w:pPr>
        <w:numPr>
          <w:ilvl w:val="0"/>
          <w:numId w:val="17"/>
        </w:numPr>
        <w:rPr>
          <w:rFonts w:asciiTheme="minorHAnsi" w:eastAsiaTheme="minorEastAsia" w:hAnsiTheme="minorHAnsi" w:cstheme="minorBidi"/>
          <w:b/>
          <w:bCs/>
          <w:szCs w:val="22"/>
          <w:lang w:eastAsia="en-US"/>
        </w:rPr>
      </w:pPr>
      <w:r w:rsidRPr="00254F4B">
        <w:rPr>
          <w:rFonts w:asciiTheme="minorHAnsi" w:eastAsiaTheme="minorEastAsia" w:hAnsiTheme="minorHAnsi" w:cstheme="minorBidi"/>
          <w:b/>
          <w:bCs/>
          <w:szCs w:val="22"/>
          <w:lang w:eastAsia="en-US"/>
        </w:rPr>
        <w:t>Problemas de Comunicación entre Diferentes Equipos o Departamentos</w:t>
      </w:r>
    </w:p>
    <w:p w14:paraId="4CBFECBF" w14:textId="77777777" w:rsidR="00254F4B" w:rsidRPr="00254F4B" w:rsidRDefault="00254F4B" w:rsidP="00AA76A4">
      <w:pPr>
        <w:spacing w:after="160" w:line="259" w:lineRule="auto"/>
        <w:jc w:val="both"/>
        <w:rPr>
          <w:rFonts w:asciiTheme="minorHAnsi" w:eastAsiaTheme="minorEastAsia" w:hAnsiTheme="minorHAnsi" w:cstheme="minorBidi"/>
          <w:szCs w:val="22"/>
          <w:lang w:eastAsia="en-US"/>
        </w:rPr>
      </w:pPr>
      <w:r w:rsidRPr="00254F4B">
        <w:rPr>
          <w:rFonts w:asciiTheme="minorHAnsi" w:eastAsiaTheme="minorEastAsia" w:hAnsiTheme="minorHAnsi" w:cstheme="minorBidi"/>
          <w:szCs w:val="22"/>
          <w:lang w:eastAsia="en-US"/>
        </w:rPr>
        <w:t>Optimista: Bajo impacto financiero con comunicación efectiva.</w:t>
      </w:r>
    </w:p>
    <w:p w14:paraId="79EA34FF" w14:textId="77777777" w:rsidR="00254F4B" w:rsidRPr="00254F4B" w:rsidRDefault="00254F4B" w:rsidP="00AA76A4">
      <w:pPr>
        <w:spacing w:after="160" w:line="259" w:lineRule="auto"/>
        <w:jc w:val="both"/>
        <w:rPr>
          <w:rFonts w:asciiTheme="minorHAnsi" w:eastAsiaTheme="minorEastAsia" w:hAnsiTheme="minorHAnsi" w:cstheme="minorBidi"/>
          <w:szCs w:val="22"/>
          <w:lang w:eastAsia="en-US"/>
        </w:rPr>
      </w:pPr>
      <w:r w:rsidRPr="00254F4B">
        <w:rPr>
          <w:rFonts w:asciiTheme="minorHAnsi" w:eastAsiaTheme="minorEastAsia" w:hAnsiTheme="minorHAnsi" w:cstheme="minorBidi"/>
          <w:szCs w:val="22"/>
          <w:lang w:eastAsia="en-US"/>
        </w:rPr>
        <w:t>Más Probable: Costos moderados por malentendidos ocasionales y correcciones.</w:t>
      </w:r>
    </w:p>
    <w:p w14:paraId="29002422" w14:textId="77777777" w:rsidR="00254F4B" w:rsidRPr="00254F4B" w:rsidRDefault="00254F4B" w:rsidP="00AA76A4">
      <w:pPr>
        <w:spacing w:after="160" w:line="259" w:lineRule="auto"/>
        <w:jc w:val="both"/>
        <w:rPr>
          <w:rFonts w:asciiTheme="minorHAnsi" w:eastAsiaTheme="minorEastAsia" w:hAnsiTheme="minorHAnsi" w:cstheme="minorBidi"/>
          <w:szCs w:val="22"/>
          <w:lang w:eastAsia="en-US"/>
        </w:rPr>
      </w:pPr>
      <w:r w:rsidRPr="00254F4B">
        <w:rPr>
          <w:rFonts w:asciiTheme="minorHAnsi" w:eastAsiaTheme="minorEastAsia" w:hAnsiTheme="minorHAnsi" w:cstheme="minorBidi"/>
          <w:szCs w:val="22"/>
          <w:lang w:eastAsia="en-US"/>
        </w:rPr>
        <w:t>Pesimista: Costos elevados por errores graves y frecuentes causados por la comunicación deficiente.</w:t>
      </w:r>
    </w:p>
    <w:p w14:paraId="0576EBD2" w14:textId="77777777" w:rsidR="00254F4B" w:rsidRPr="00254F4B" w:rsidRDefault="00254F4B" w:rsidP="00AA76A4">
      <w:pPr>
        <w:numPr>
          <w:ilvl w:val="0"/>
          <w:numId w:val="17"/>
        </w:numPr>
        <w:rPr>
          <w:rFonts w:asciiTheme="minorHAnsi" w:eastAsiaTheme="minorEastAsia" w:hAnsiTheme="minorHAnsi" w:cstheme="minorBidi"/>
          <w:b/>
          <w:bCs/>
          <w:szCs w:val="22"/>
          <w:lang w:eastAsia="en-US"/>
        </w:rPr>
      </w:pPr>
      <w:r w:rsidRPr="00254F4B">
        <w:rPr>
          <w:rFonts w:asciiTheme="minorHAnsi" w:eastAsiaTheme="minorEastAsia" w:hAnsiTheme="minorHAnsi" w:cstheme="minorBidi"/>
          <w:b/>
          <w:bCs/>
          <w:szCs w:val="22"/>
          <w:lang w:eastAsia="en-US"/>
        </w:rPr>
        <w:t>Ausencia de Liderazgo Fuerte o Dirección Clara</w:t>
      </w:r>
    </w:p>
    <w:p w14:paraId="3E4184FF" w14:textId="77777777" w:rsidR="00254F4B" w:rsidRPr="00254F4B" w:rsidRDefault="00254F4B" w:rsidP="00AA76A4">
      <w:pPr>
        <w:spacing w:after="160" w:line="259" w:lineRule="auto"/>
        <w:jc w:val="both"/>
        <w:rPr>
          <w:rFonts w:asciiTheme="minorHAnsi" w:eastAsiaTheme="minorEastAsia" w:hAnsiTheme="minorHAnsi" w:cstheme="minorBidi"/>
          <w:szCs w:val="22"/>
          <w:lang w:eastAsia="en-US"/>
        </w:rPr>
      </w:pPr>
      <w:r w:rsidRPr="00254F4B">
        <w:rPr>
          <w:rFonts w:asciiTheme="minorHAnsi" w:eastAsiaTheme="minorEastAsia" w:hAnsiTheme="minorHAnsi" w:cstheme="minorBidi"/>
          <w:szCs w:val="22"/>
          <w:lang w:eastAsia="en-US"/>
        </w:rPr>
        <w:t>Optimista: Impacto mínimo con liderazgo efectivo.</w:t>
      </w:r>
    </w:p>
    <w:p w14:paraId="7297FCD5" w14:textId="77777777" w:rsidR="00254F4B" w:rsidRPr="00254F4B" w:rsidRDefault="00254F4B" w:rsidP="00AA76A4">
      <w:pPr>
        <w:spacing w:after="160" w:line="259" w:lineRule="auto"/>
        <w:jc w:val="both"/>
        <w:rPr>
          <w:rFonts w:asciiTheme="minorHAnsi" w:eastAsiaTheme="minorEastAsia" w:hAnsiTheme="minorHAnsi" w:cstheme="minorBidi"/>
          <w:szCs w:val="22"/>
          <w:lang w:eastAsia="en-US"/>
        </w:rPr>
      </w:pPr>
      <w:r w:rsidRPr="00254F4B">
        <w:rPr>
          <w:rFonts w:asciiTheme="minorHAnsi" w:eastAsiaTheme="minorEastAsia" w:hAnsiTheme="minorHAnsi" w:cstheme="minorBidi"/>
          <w:szCs w:val="22"/>
          <w:lang w:eastAsia="en-US"/>
        </w:rPr>
        <w:t>Más Probable: Costos moderados por la necesidad de reorientación y refuerzo del liderazgo.</w:t>
      </w:r>
    </w:p>
    <w:p w14:paraId="4BCB5B2F" w14:textId="77777777" w:rsidR="00254F4B" w:rsidRPr="00254F4B" w:rsidRDefault="00254F4B" w:rsidP="00AA76A4">
      <w:pPr>
        <w:spacing w:after="160" w:line="259" w:lineRule="auto"/>
        <w:jc w:val="both"/>
        <w:rPr>
          <w:rFonts w:asciiTheme="minorHAnsi" w:eastAsiaTheme="minorEastAsia" w:hAnsiTheme="minorHAnsi" w:cstheme="minorBidi"/>
          <w:szCs w:val="22"/>
          <w:lang w:eastAsia="en-US"/>
        </w:rPr>
      </w:pPr>
      <w:r w:rsidRPr="00254F4B">
        <w:rPr>
          <w:rFonts w:asciiTheme="minorHAnsi" w:eastAsiaTheme="minorEastAsia" w:hAnsiTheme="minorHAnsi" w:cstheme="minorBidi"/>
          <w:szCs w:val="22"/>
          <w:lang w:eastAsia="en-US"/>
        </w:rPr>
        <w:t>Pesimista: Costos elevados por la falta de dirección y confusión en el equipo del proyecto.</w:t>
      </w:r>
    </w:p>
    <w:p w14:paraId="5375F1D0" w14:textId="77777777" w:rsidR="00254F4B" w:rsidRPr="00254F4B" w:rsidRDefault="00254F4B" w:rsidP="00AA76A4">
      <w:pPr>
        <w:numPr>
          <w:ilvl w:val="0"/>
          <w:numId w:val="17"/>
        </w:numPr>
        <w:rPr>
          <w:rFonts w:asciiTheme="minorHAnsi" w:eastAsiaTheme="minorEastAsia" w:hAnsiTheme="minorHAnsi" w:cstheme="minorBidi"/>
          <w:b/>
          <w:bCs/>
          <w:szCs w:val="22"/>
          <w:lang w:eastAsia="en-US"/>
        </w:rPr>
      </w:pPr>
      <w:r w:rsidRPr="00254F4B">
        <w:rPr>
          <w:rFonts w:asciiTheme="minorHAnsi" w:eastAsiaTheme="minorEastAsia" w:hAnsiTheme="minorHAnsi" w:cstheme="minorBidi"/>
          <w:b/>
          <w:bCs/>
          <w:szCs w:val="22"/>
          <w:lang w:eastAsia="en-US"/>
        </w:rPr>
        <w:t>Dificultades para que el Personal se Adapte o sea Competente en Nuevas Herramientas o Tecnologías</w:t>
      </w:r>
    </w:p>
    <w:p w14:paraId="6ECAAD4C" w14:textId="77777777" w:rsidR="00254F4B" w:rsidRPr="00254F4B" w:rsidRDefault="00254F4B" w:rsidP="00AA76A4">
      <w:pPr>
        <w:spacing w:after="160" w:line="259" w:lineRule="auto"/>
        <w:jc w:val="both"/>
        <w:rPr>
          <w:rFonts w:asciiTheme="minorHAnsi" w:eastAsiaTheme="minorEastAsia" w:hAnsiTheme="minorHAnsi" w:cstheme="minorBidi"/>
          <w:szCs w:val="22"/>
          <w:lang w:eastAsia="en-US"/>
        </w:rPr>
      </w:pPr>
      <w:r w:rsidRPr="00254F4B">
        <w:rPr>
          <w:rFonts w:asciiTheme="minorHAnsi" w:eastAsiaTheme="minorEastAsia" w:hAnsiTheme="minorHAnsi" w:cstheme="minorBidi"/>
          <w:szCs w:val="22"/>
          <w:lang w:eastAsia="en-US"/>
        </w:rPr>
        <w:t>Optimista: Bajo impacto financiero con rápida adaptación.</w:t>
      </w:r>
    </w:p>
    <w:p w14:paraId="70673CA9" w14:textId="77777777" w:rsidR="00254F4B" w:rsidRPr="00254F4B" w:rsidRDefault="00254F4B" w:rsidP="00AA76A4">
      <w:pPr>
        <w:spacing w:after="160" w:line="259" w:lineRule="auto"/>
        <w:jc w:val="both"/>
        <w:rPr>
          <w:rFonts w:asciiTheme="minorHAnsi" w:eastAsiaTheme="minorEastAsia" w:hAnsiTheme="minorHAnsi" w:cstheme="minorBidi"/>
          <w:szCs w:val="22"/>
          <w:lang w:eastAsia="en-US"/>
        </w:rPr>
      </w:pPr>
      <w:r w:rsidRPr="00254F4B">
        <w:rPr>
          <w:rFonts w:asciiTheme="minorHAnsi" w:eastAsiaTheme="minorEastAsia" w:hAnsiTheme="minorHAnsi" w:cstheme="minorBidi"/>
          <w:szCs w:val="22"/>
          <w:lang w:eastAsia="en-US"/>
        </w:rPr>
        <w:t>Más Probable: Costos moderados por la necesidad de formación y adaptación adicionales.</w:t>
      </w:r>
    </w:p>
    <w:p w14:paraId="438F0991" w14:textId="77777777" w:rsidR="00254F4B" w:rsidRPr="00254F4B" w:rsidRDefault="00254F4B" w:rsidP="00AA76A4">
      <w:pPr>
        <w:spacing w:after="160" w:line="259" w:lineRule="auto"/>
        <w:jc w:val="both"/>
        <w:rPr>
          <w:rFonts w:asciiTheme="minorHAnsi" w:eastAsiaTheme="minorEastAsia" w:hAnsiTheme="minorHAnsi" w:cstheme="minorBidi"/>
          <w:szCs w:val="22"/>
          <w:lang w:eastAsia="en-US"/>
        </w:rPr>
      </w:pPr>
      <w:r w:rsidRPr="00254F4B">
        <w:rPr>
          <w:rFonts w:asciiTheme="minorHAnsi" w:eastAsiaTheme="minorEastAsia" w:hAnsiTheme="minorHAnsi" w:cstheme="minorBidi"/>
          <w:szCs w:val="22"/>
          <w:lang w:eastAsia="en-US"/>
        </w:rPr>
        <w:t>Pesimista: Costos elevados por ineficiencia y errores causados por la falta de competencia.</w:t>
      </w:r>
    </w:p>
    <w:p w14:paraId="616EE859" w14:textId="77777777" w:rsidR="00254F4B" w:rsidRPr="00254F4B" w:rsidRDefault="00254F4B" w:rsidP="00AA76A4">
      <w:pPr>
        <w:numPr>
          <w:ilvl w:val="0"/>
          <w:numId w:val="17"/>
        </w:numPr>
        <w:rPr>
          <w:rFonts w:asciiTheme="minorHAnsi" w:eastAsiaTheme="minorEastAsia" w:hAnsiTheme="minorHAnsi" w:cstheme="minorBidi"/>
          <w:b/>
          <w:bCs/>
          <w:szCs w:val="22"/>
          <w:lang w:eastAsia="en-US"/>
        </w:rPr>
      </w:pPr>
      <w:r w:rsidRPr="00254F4B">
        <w:rPr>
          <w:rFonts w:asciiTheme="minorHAnsi" w:eastAsiaTheme="minorEastAsia" w:hAnsiTheme="minorHAnsi" w:cstheme="minorBidi"/>
          <w:b/>
          <w:bCs/>
          <w:szCs w:val="22"/>
          <w:lang w:eastAsia="en-US"/>
        </w:rPr>
        <w:t>Disminución de la Motivación o Compromiso de los Empleados</w:t>
      </w:r>
    </w:p>
    <w:p w14:paraId="76D49504" w14:textId="77777777" w:rsidR="00254F4B" w:rsidRPr="00254F4B" w:rsidRDefault="00254F4B" w:rsidP="00AA76A4">
      <w:pPr>
        <w:spacing w:after="160" w:line="259" w:lineRule="auto"/>
        <w:jc w:val="both"/>
        <w:rPr>
          <w:rFonts w:asciiTheme="minorHAnsi" w:eastAsiaTheme="minorEastAsia" w:hAnsiTheme="minorHAnsi" w:cstheme="minorBidi"/>
          <w:szCs w:val="22"/>
          <w:lang w:eastAsia="en-US"/>
        </w:rPr>
      </w:pPr>
      <w:r w:rsidRPr="00254F4B">
        <w:rPr>
          <w:rFonts w:asciiTheme="minorHAnsi" w:eastAsiaTheme="minorEastAsia" w:hAnsiTheme="minorHAnsi" w:cstheme="minorBidi"/>
          <w:szCs w:val="22"/>
          <w:lang w:eastAsia="en-US"/>
        </w:rPr>
        <w:t>Optimista: Impacto mínimo con gestión efectiva de la moral.</w:t>
      </w:r>
    </w:p>
    <w:p w14:paraId="5465AFDD" w14:textId="77777777" w:rsidR="00254F4B" w:rsidRPr="00254F4B" w:rsidRDefault="00254F4B" w:rsidP="00AA76A4">
      <w:pPr>
        <w:spacing w:after="160" w:line="259" w:lineRule="auto"/>
        <w:jc w:val="both"/>
        <w:rPr>
          <w:rFonts w:asciiTheme="minorHAnsi" w:eastAsiaTheme="minorEastAsia" w:hAnsiTheme="minorHAnsi" w:cstheme="minorBidi"/>
          <w:szCs w:val="22"/>
          <w:lang w:eastAsia="en-US"/>
        </w:rPr>
      </w:pPr>
      <w:r w:rsidRPr="00254F4B">
        <w:rPr>
          <w:rFonts w:asciiTheme="minorHAnsi" w:eastAsiaTheme="minorEastAsia" w:hAnsiTheme="minorHAnsi" w:cstheme="minorBidi"/>
          <w:szCs w:val="22"/>
          <w:lang w:eastAsia="en-US"/>
        </w:rPr>
        <w:t>Más Probable: Costos moderados por la necesidad de iniciativas para aumentar la motivación.</w:t>
      </w:r>
    </w:p>
    <w:p w14:paraId="2B3E02FD" w14:textId="70C7C102" w:rsidR="00254F4B" w:rsidRPr="00613127" w:rsidRDefault="00254F4B" w:rsidP="00613127">
      <w:pPr>
        <w:spacing w:after="160" w:line="259" w:lineRule="auto"/>
        <w:jc w:val="both"/>
        <w:rPr>
          <w:rFonts w:asciiTheme="minorHAnsi" w:eastAsiaTheme="minorEastAsia" w:hAnsiTheme="minorHAnsi" w:cstheme="minorBidi"/>
          <w:szCs w:val="22"/>
          <w:lang w:eastAsia="en-US"/>
        </w:rPr>
      </w:pPr>
      <w:r w:rsidRPr="00254F4B">
        <w:rPr>
          <w:rFonts w:asciiTheme="minorHAnsi" w:eastAsiaTheme="minorEastAsia" w:hAnsiTheme="minorHAnsi" w:cstheme="minorBidi"/>
          <w:szCs w:val="22"/>
          <w:lang w:eastAsia="en-US"/>
        </w:rPr>
        <w:t>Pesimista: Costos elevados por una disminución generalizada del compromiso y la productividad.</w:t>
      </w:r>
    </w:p>
    <w:p w14:paraId="102DAF42" w14:textId="77777777" w:rsidR="004B0CFE" w:rsidRDefault="004B0CFE" w:rsidP="004B0CFE">
      <w:pPr>
        <w:pStyle w:val="Ttulo3"/>
      </w:pPr>
      <w:bookmarkStart w:id="22" w:name="_Toc153557542"/>
      <w:r>
        <w:t>Riesgos Legales</w:t>
      </w:r>
      <w:bookmarkEnd w:id="22"/>
    </w:p>
    <w:p w14:paraId="7A02D4DC" w14:textId="77777777" w:rsidR="00C16713" w:rsidRPr="00C16713" w:rsidRDefault="00C16713" w:rsidP="00AA76A4">
      <w:pPr>
        <w:numPr>
          <w:ilvl w:val="0"/>
          <w:numId w:val="18"/>
        </w:numPr>
        <w:rPr>
          <w:rFonts w:asciiTheme="minorHAnsi" w:eastAsiaTheme="minorEastAsia" w:hAnsiTheme="minorHAnsi" w:cstheme="minorBidi"/>
          <w:b/>
          <w:bCs/>
          <w:szCs w:val="22"/>
          <w:lang w:eastAsia="en-US"/>
        </w:rPr>
      </w:pPr>
      <w:r w:rsidRPr="00C16713">
        <w:rPr>
          <w:rFonts w:asciiTheme="minorHAnsi" w:eastAsiaTheme="minorEastAsia" w:hAnsiTheme="minorHAnsi" w:cstheme="minorBidi"/>
          <w:b/>
          <w:bCs/>
          <w:szCs w:val="22"/>
          <w:lang w:eastAsia="en-US"/>
        </w:rPr>
        <w:t>Incumplimiento de Normativas y Leyes de Telecomunicaciones</w:t>
      </w:r>
    </w:p>
    <w:p w14:paraId="59AD02B7" w14:textId="77777777" w:rsidR="00C16713" w:rsidRPr="00C16713" w:rsidRDefault="00C16713" w:rsidP="00AA76A4">
      <w:pPr>
        <w:spacing w:after="160" w:line="259" w:lineRule="auto"/>
        <w:jc w:val="both"/>
        <w:rPr>
          <w:rFonts w:asciiTheme="minorHAnsi" w:eastAsiaTheme="minorEastAsia" w:hAnsiTheme="minorHAnsi" w:cstheme="minorBidi"/>
          <w:szCs w:val="22"/>
          <w:lang w:eastAsia="en-US"/>
        </w:rPr>
      </w:pPr>
      <w:r w:rsidRPr="00C16713">
        <w:rPr>
          <w:rFonts w:asciiTheme="minorHAnsi" w:eastAsiaTheme="minorEastAsia" w:hAnsiTheme="minorHAnsi" w:cstheme="minorBidi"/>
          <w:szCs w:val="22"/>
          <w:lang w:eastAsia="en-US"/>
        </w:rPr>
        <w:t>Optimista: Mínimo impacto financiero debido al cumplimiento efectivo.</w:t>
      </w:r>
    </w:p>
    <w:p w14:paraId="5D4E1DFD" w14:textId="77777777" w:rsidR="00C16713" w:rsidRPr="00C16713" w:rsidRDefault="00C16713" w:rsidP="00AA76A4">
      <w:pPr>
        <w:spacing w:after="160" w:line="259" w:lineRule="auto"/>
        <w:jc w:val="both"/>
        <w:rPr>
          <w:rFonts w:asciiTheme="minorHAnsi" w:eastAsiaTheme="minorEastAsia" w:hAnsiTheme="minorHAnsi" w:cstheme="minorBidi"/>
          <w:szCs w:val="22"/>
          <w:lang w:eastAsia="en-US"/>
        </w:rPr>
      </w:pPr>
      <w:r w:rsidRPr="00C16713">
        <w:rPr>
          <w:rFonts w:asciiTheme="minorHAnsi" w:eastAsiaTheme="minorEastAsia" w:hAnsiTheme="minorHAnsi" w:cstheme="minorBidi"/>
          <w:szCs w:val="22"/>
          <w:lang w:eastAsia="en-US"/>
        </w:rPr>
        <w:t>Más Probable: Costos moderados por posibles revisiones y ajustes legales.</w:t>
      </w:r>
    </w:p>
    <w:p w14:paraId="18E16840" w14:textId="77777777" w:rsidR="00C16713" w:rsidRPr="00C16713" w:rsidRDefault="00C16713" w:rsidP="00AA76A4">
      <w:pPr>
        <w:spacing w:after="160" w:line="259" w:lineRule="auto"/>
        <w:jc w:val="both"/>
        <w:rPr>
          <w:rFonts w:asciiTheme="minorHAnsi" w:eastAsiaTheme="minorEastAsia" w:hAnsiTheme="minorHAnsi" w:cstheme="minorBidi"/>
          <w:szCs w:val="22"/>
          <w:lang w:eastAsia="en-US"/>
        </w:rPr>
      </w:pPr>
      <w:r w:rsidRPr="00C16713">
        <w:rPr>
          <w:rFonts w:asciiTheme="minorHAnsi" w:eastAsiaTheme="minorEastAsia" w:hAnsiTheme="minorHAnsi" w:cstheme="minorBidi"/>
          <w:szCs w:val="22"/>
          <w:lang w:eastAsia="en-US"/>
        </w:rPr>
        <w:t>Pesimista: Costos elevados por multas y sanciones significativas.</w:t>
      </w:r>
    </w:p>
    <w:p w14:paraId="1A6923F6" w14:textId="77777777" w:rsidR="00C16713" w:rsidRPr="00C16713" w:rsidRDefault="00C16713" w:rsidP="00AA76A4">
      <w:pPr>
        <w:numPr>
          <w:ilvl w:val="0"/>
          <w:numId w:val="18"/>
        </w:numPr>
        <w:rPr>
          <w:rFonts w:asciiTheme="minorHAnsi" w:eastAsiaTheme="minorEastAsia" w:hAnsiTheme="minorHAnsi" w:cstheme="minorBidi"/>
          <w:b/>
          <w:bCs/>
          <w:szCs w:val="22"/>
          <w:lang w:eastAsia="en-US"/>
        </w:rPr>
      </w:pPr>
      <w:r w:rsidRPr="00C16713">
        <w:rPr>
          <w:rFonts w:asciiTheme="minorHAnsi" w:eastAsiaTheme="minorEastAsia" w:hAnsiTheme="minorHAnsi" w:cstheme="minorBidi"/>
          <w:b/>
          <w:bCs/>
          <w:szCs w:val="22"/>
          <w:lang w:eastAsia="en-US"/>
        </w:rPr>
        <w:t>Riesgos Asociados con la Protección y Privacidad de Datos</w:t>
      </w:r>
    </w:p>
    <w:p w14:paraId="4E955D7F" w14:textId="77777777" w:rsidR="00C16713" w:rsidRPr="00C16713" w:rsidRDefault="00C16713" w:rsidP="00AA76A4">
      <w:pPr>
        <w:spacing w:after="160" w:line="259" w:lineRule="auto"/>
        <w:jc w:val="both"/>
        <w:rPr>
          <w:rFonts w:asciiTheme="minorHAnsi" w:eastAsiaTheme="minorEastAsia" w:hAnsiTheme="minorHAnsi" w:cstheme="minorBidi"/>
          <w:szCs w:val="22"/>
          <w:lang w:eastAsia="en-US"/>
        </w:rPr>
      </w:pPr>
      <w:r w:rsidRPr="00C16713">
        <w:rPr>
          <w:rFonts w:asciiTheme="minorHAnsi" w:eastAsiaTheme="minorEastAsia" w:hAnsiTheme="minorHAnsi" w:cstheme="minorBidi"/>
          <w:szCs w:val="22"/>
          <w:lang w:eastAsia="en-US"/>
        </w:rPr>
        <w:t>Optimista: Bajo impacto financiero con una gestión de datos efectiva.</w:t>
      </w:r>
    </w:p>
    <w:p w14:paraId="5330B5C4" w14:textId="77777777" w:rsidR="00C16713" w:rsidRPr="00C16713" w:rsidRDefault="00C16713" w:rsidP="00AA76A4">
      <w:pPr>
        <w:spacing w:after="160" w:line="259" w:lineRule="auto"/>
        <w:jc w:val="both"/>
        <w:rPr>
          <w:rFonts w:asciiTheme="minorHAnsi" w:eastAsiaTheme="minorEastAsia" w:hAnsiTheme="minorHAnsi" w:cstheme="minorBidi"/>
          <w:szCs w:val="22"/>
          <w:lang w:eastAsia="en-US"/>
        </w:rPr>
      </w:pPr>
      <w:r w:rsidRPr="00C16713">
        <w:rPr>
          <w:rFonts w:asciiTheme="minorHAnsi" w:eastAsiaTheme="minorEastAsia" w:hAnsiTheme="minorHAnsi" w:cstheme="minorBidi"/>
          <w:szCs w:val="22"/>
          <w:lang w:eastAsia="en-US"/>
        </w:rPr>
        <w:t>Más Probable: Costos moderados por necesidad de mejoras en seguridad y privacidad.</w:t>
      </w:r>
    </w:p>
    <w:p w14:paraId="0EB9F7DF" w14:textId="77777777" w:rsidR="00C16713" w:rsidRPr="00C16713" w:rsidRDefault="00C16713" w:rsidP="00AA76A4">
      <w:pPr>
        <w:spacing w:after="160" w:line="259" w:lineRule="auto"/>
        <w:jc w:val="both"/>
        <w:rPr>
          <w:rFonts w:asciiTheme="minorHAnsi" w:eastAsiaTheme="minorEastAsia" w:hAnsiTheme="minorHAnsi" w:cstheme="minorBidi"/>
          <w:szCs w:val="22"/>
          <w:lang w:eastAsia="en-US"/>
        </w:rPr>
      </w:pPr>
      <w:r w:rsidRPr="00C16713">
        <w:rPr>
          <w:rFonts w:asciiTheme="minorHAnsi" w:eastAsiaTheme="minorEastAsia" w:hAnsiTheme="minorHAnsi" w:cstheme="minorBidi"/>
          <w:szCs w:val="22"/>
          <w:lang w:eastAsia="en-US"/>
        </w:rPr>
        <w:lastRenderedPageBreak/>
        <w:t>Pesimista: Costos elevados por violaciones de privacidad y sanciones legales.</w:t>
      </w:r>
    </w:p>
    <w:p w14:paraId="0F66ED6C" w14:textId="77777777" w:rsidR="00C16713" w:rsidRPr="00C16713" w:rsidRDefault="00C16713" w:rsidP="00AA76A4">
      <w:pPr>
        <w:numPr>
          <w:ilvl w:val="0"/>
          <w:numId w:val="18"/>
        </w:numPr>
        <w:rPr>
          <w:rFonts w:asciiTheme="minorHAnsi" w:eastAsiaTheme="minorEastAsia" w:hAnsiTheme="minorHAnsi" w:cstheme="minorBidi"/>
          <w:b/>
          <w:bCs/>
          <w:szCs w:val="22"/>
          <w:lang w:eastAsia="en-US"/>
        </w:rPr>
      </w:pPr>
      <w:r w:rsidRPr="00C16713">
        <w:rPr>
          <w:rFonts w:asciiTheme="minorHAnsi" w:eastAsiaTheme="minorEastAsia" w:hAnsiTheme="minorHAnsi" w:cstheme="minorBidi"/>
          <w:b/>
          <w:bCs/>
          <w:szCs w:val="22"/>
          <w:lang w:eastAsia="en-US"/>
        </w:rPr>
        <w:t>Problemas Legales Derivados de Contratos con Proveedores o Clientes</w:t>
      </w:r>
    </w:p>
    <w:p w14:paraId="7AAEFFAE" w14:textId="77777777" w:rsidR="00C16713" w:rsidRPr="00C16713" w:rsidRDefault="00C16713" w:rsidP="00AA76A4">
      <w:pPr>
        <w:spacing w:after="160" w:line="259" w:lineRule="auto"/>
        <w:jc w:val="both"/>
        <w:rPr>
          <w:rFonts w:asciiTheme="minorHAnsi" w:eastAsiaTheme="minorEastAsia" w:hAnsiTheme="minorHAnsi" w:cstheme="minorBidi"/>
          <w:szCs w:val="22"/>
          <w:lang w:eastAsia="en-US"/>
        </w:rPr>
      </w:pPr>
      <w:r w:rsidRPr="00C16713">
        <w:rPr>
          <w:rFonts w:asciiTheme="minorHAnsi" w:eastAsiaTheme="minorEastAsia" w:hAnsiTheme="minorHAnsi" w:cstheme="minorBidi"/>
          <w:szCs w:val="22"/>
          <w:lang w:eastAsia="en-US"/>
        </w:rPr>
        <w:t>Optimista: Impacto mínimo con una gestión contractual eficiente.</w:t>
      </w:r>
    </w:p>
    <w:p w14:paraId="26939FF0" w14:textId="77777777" w:rsidR="00C16713" w:rsidRPr="00C16713" w:rsidRDefault="00C16713" w:rsidP="00AA76A4">
      <w:pPr>
        <w:spacing w:after="160" w:line="259" w:lineRule="auto"/>
        <w:jc w:val="both"/>
        <w:rPr>
          <w:rFonts w:asciiTheme="minorHAnsi" w:eastAsiaTheme="minorEastAsia" w:hAnsiTheme="minorHAnsi" w:cstheme="minorBidi"/>
          <w:szCs w:val="22"/>
          <w:lang w:eastAsia="en-US"/>
        </w:rPr>
      </w:pPr>
      <w:r w:rsidRPr="00C16713">
        <w:rPr>
          <w:rFonts w:asciiTheme="minorHAnsi" w:eastAsiaTheme="minorEastAsia" w:hAnsiTheme="minorHAnsi" w:cstheme="minorBidi"/>
          <w:szCs w:val="22"/>
          <w:lang w:eastAsia="en-US"/>
        </w:rPr>
        <w:t>Más Probable: Costos moderados por disputas contractuales y negociaciones.</w:t>
      </w:r>
    </w:p>
    <w:p w14:paraId="086B790E" w14:textId="77777777" w:rsidR="00C16713" w:rsidRPr="00C16713" w:rsidRDefault="00C16713" w:rsidP="00AA76A4">
      <w:pPr>
        <w:spacing w:after="160" w:line="259" w:lineRule="auto"/>
        <w:jc w:val="both"/>
        <w:rPr>
          <w:rFonts w:asciiTheme="minorHAnsi" w:eastAsiaTheme="minorEastAsia" w:hAnsiTheme="minorHAnsi" w:cstheme="minorBidi"/>
          <w:szCs w:val="22"/>
          <w:lang w:eastAsia="en-US"/>
        </w:rPr>
      </w:pPr>
      <w:r w:rsidRPr="00C16713">
        <w:rPr>
          <w:rFonts w:asciiTheme="minorHAnsi" w:eastAsiaTheme="minorEastAsia" w:hAnsiTheme="minorHAnsi" w:cstheme="minorBidi"/>
          <w:szCs w:val="22"/>
          <w:lang w:eastAsia="en-US"/>
        </w:rPr>
        <w:t>Pesimista: Costos elevados por litigios y resoluciones de conflictos.</w:t>
      </w:r>
    </w:p>
    <w:p w14:paraId="1E0FD0C6" w14:textId="77777777" w:rsidR="00C16713" w:rsidRPr="00C16713" w:rsidRDefault="00C16713" w:rsidP="00AA76A4">
      <w:pPr>
        <w:numPr>
          <w:ilvl w:val="0"/>
          <w:numId w:val="18"/>
        </w:numPr>
        <w:rPr>
          <w:rFonts w:asciiTheme="minorHAnsi" w:eastAsiaTheme="minorEastAsia" w:hAnsiTheme="minorHAnsi" w:cstheme="minorBidi"/>
          <w:b/>
          <w:bCs/>
          <w:szCs w:val="22"/>
          <w:lang w:eastAsia="en-US"/>
        </w:rPr>
      </w:pPr>
      <w:r w:rsidRPr="00C16713">
        <w:rPr>
          <w:rFonts w:asciiTheme="minorHAnsi" w:eastAsiaTheme="minorEastAsia" w:hAnsiTheme="minorHAnsi" w:cstheme="minorBidi"/>
          <w:b/>
          <w:bCs/>
          <w:szCs w:val="22"/>
          <w:lang w:eastAsia="en-US"/>
        </w:rPr>
        <w:t>Riesgo de no Cumplir con las Regulaciones Específicas del Sector de las Telecomunicaciones</w:t>
      </w:r>
    </w:p>
    <w:p w14:paraId="5FC908BB" w14:textId="77777777" w:rsidR="00C16713" w:rsidRPr="00C16713" w:rsidRDefault="00C16713" w:rsidP="00AA76A4">
      <w:pPr>
        <w:spacing w:after="160" w:line="259" w:lineRule="auto"/>
        <w:jc w:val="both"/>
        <w:rPr>
          <w:rFonts w:asciiTheme="minorHAnsi" w:eastAsiaTheme="minorEastAsia" w:hAnsiTheme="minorHAnsi" w:cstheme="minorBidi"/>
          <w:szCs w:val="22"/>
          <w:lang w:eastAsia="en-US"/>
        </w:rPr>
      </w:pPr>
      <w:r w:rsidRPr="00C16713">
        <w:rPr>
          <w:rFonts w:asciiTheme="minorHAnsi" w:eastAsiaTheme="minorEastAsia" w:hAnsiTheme="minorHAnsi" w:cstheme="minorBidi"/>
          <w:szCs w:val="22"/>
          <w:lang w:eastAsia="en-US"/>
        </w:rPr>
        <w:t>Optimista: Bajo impacto financiero debido al cumplimiento normativo.</w:t>
      </w:r>
    </w:p>
    <w:p w14:paraId="3E60CEBE" w14:textId="77777777" w:rsidR="00C16713" w:rsidRPr="00C16713" w:rsidRDefault="00C16713" w:rsidP="00AA76A4">
      <w:pPr>
        <w:spacing w:after="160" w:line="259" w:lineRule="auto"/>
        <w:jc w:val="both"/>
        <w:rPr>
          <w:rFonts w:asciiTheme="minorHAnsi" w:eastAsiaTheme="minorEastAsia" w:hAnsiTheme="minorHAnsi" w:cstheme="minorBidi"/>
          <w:szCs w:val="22"/>
          <w:lang w:eastAsia="en-US"/>
        </w:rPr>
      </w:pPr>
      <w:r w:rsidRPr="00C16713">
        <w:rPr>
          <w:rFonts w:asciiTheme="minorHAnsi" w:eastAsiaTheme="minorEastAsia" w:hAnsiTheme="minorHAnsi" w:cstheme="minorBidi"/>
          <w:szCs w:val="22"/>
          <w:lang w:eastAsia="en-US"/>
        </w:rPr>
        <w:t>Más Probable: Costos moderados por ajustes y revisiones regulatorias.</w:t>
      </w:r>
    </w:p>
    <w:p w14:paraId="22E81C94" w14:textId="77777777" w:rsidR="00C16713" w:rsidRPr="00C16713" w:rsidRDefault="00C16713" w:rsidP="00AA76A4">
      <w:pPr>
        <w:spacing w:after="160" w:line="259" w:lineRule="auto"/>
        <w:jc w:val="both"/>
        <w:rPr>
          <w:rFonts w:asciiTheme="minorHAnsi" w:eastAsiaTheme="minorEastAsia" w:hAnsiTheme="minorHAnsi" w:cstheme="minorBidi"/>
          <w:szCs w:val="22"/>
          <w:lang w:eastAsia="en-US"/>
        </w:rPr>
      </w:pPr>
      <w:r w:rsidRPr="00C16713">
        <w:rPr>
          <w:rFonts w:asciiTheme="minorHAnsi" w:eastAsiaTheme="minorEastAsia" w:hAnsiTheme="minorHAnsi" w:cstheme="minorBidi"/>
          <w:szCs w:val="22"/>
          <w:lang w:eastAsia="en-US"/>
        </w:rPr>
        <w:t>Pesimista: Costos elevados por sanciones regulatorias y ajustes de cumplimiento.</w:t>
      </w:r>
    </w:p>
    <w:p w14:paraId="3D9D0D2B" w14:textId="77777777" w:rsidR="00C16713" w:rsidRPr="00C16713" w:rsidRDefault="00C16713" w:rsidP="00AA76A4">
      <w:pPr>
        <w:numPr>
          <w:ilvl w:val="0"/>
          <w:numId w:val="18"/>
        </w:numPr>
        <w:rPr>
          <w:rFonts w:asciiTheme="minorHAnsi" w:eastAsiaTheme="minorEastAsia" w:hAnsiTheme="minorHAnsi" w:cstheme="minorBidi"/>
          <w:b/>
          <w:bCs/>
          <w:szCs w:val="22"/>
          <w:lang w:eastAsia="en-US"/>
        </w:rPr>
      </w:pPr>
      <w:r w:rsidRPr="00C16713">
        <w:rPr>
          <w:rFonts w:asciiTheme="minorHAnsi" w:eastAsiaTheme="minorEastAsia" w:hAnsiTheme="minorHAnsi" w:cstheme="minorBidi"/>
          <w:b/>
          <w:bCs/>
          <w:szCs w:val="22"/>
          <w:lang w:eastAsia="en-US"/>
        </w:rPr>
        <w:t>Riesgo de no Cumplir con las Leyes de Protección de Datos, como el GDPR</w:t>
      </w:r>
    </w:p>
    <w:p w14:paraId="4D0EF553" w14:textId="77777777" w:rsidR="00C16713" w:rsidRPr="00C16713" w:rsidRDefault="00C16713" w:rsidP="00AA76A4">
      <w:pPr>
        <w:spacing w:after="160" w:line="259" w:lineRule="auto"/>
        <w:jc w:val="both"/>
        <w:rPr>
          <w:rFonts w:asciiTheme="minorHAnsi" w:eastAsiaTheme="minorEastAsia" w:hAnsiTheme="minorHAnsi" w:cstheme="minorBidi"/>
          <w:szCs w:val="22"/>
          <w:lang w:eastAsia="en-US"/>
        </w:rPr>
      </w:pPr>
      <w:r w:rsidRPr="00C16713">
        <w:rPr>
          <w:rFonts w:asciiTheme="minorHAnsi" w:eastAsiaTheme="minorEastAsia" w:hAnsiTheme="minorHAnsi" w:cstheme="minorBidi"/>
          <w:szCs w:val="22"/>
          <w:lang w:eastAsia="en-US"/>
        </w:rPr>
        <w:t>Optimista: Cumplimiento efectivo con impacto financiero mínimo.</w:t>
      </w:r>
    </w:p>
    <w:p w14:paraId="51E64EA9" w14:textId="77777777" w:rsidR="00C16713" w:rsidRPr="00C16713" w:rsidRDefault="00C16713" w:rsidP="00AA76A4">
      <w:pPr>
        <w:spacing w:after="160" w:line="259" w:lineRule="auto"/>
        <w:jc w:val="both"/>
        <w:rPr>
          <w:rFonts w:asciiTheme="minorHAnsi" w:eastAsiaTheme="minorEastAsia" w:hAnsiTheme="minorHAnsi" w:cstheme="minorBidi"/>
          <w:szCs w:val="22"/>
          <w:lang w:eastAsia="en-US"/>
        </w:rPr>
      </w:pPr>
      <w:r w:rsidRPr="00C16713">
        <w:rPr>
          <w:rFonts w:asciiTheme="minorHAnsi" w:eastAsiaTheme="minorEastAsia" w:hAnsiTheme="minorHAnsi" w:cstheme="minorBidi"/>
          <w:szCs w:val="22"/>
          <w:lang w:eastAsia="en-US"/>
        </w:rPr>
        <w:t>Más Probable: Costos moderados por necesidad de adaptaciones a la ley de protección de datos.</w:t>
      </w:r>
    </w:p>
    <w:p w14:paraId="0B649D9D" w14:textId="77777777" w:rsidR="00C16713" w:rsidRPr="00C16713" w:rsidRDefault="00C16713" w:rsidP="00AA76A4">
      <w:pPr>
        <w:spacing w:after="160" w:line="259" w:lineRule="auto"/>
        <w:jc w:val="both"/>
        <w:rPr>
          <w:rFonts w:asciiTheme="minorHAnsi" w:eastAsiaTheme="minorEastAsia" w:hAnsiTheme="minorHAnsi" w:cstheme="minorBidi"/>
          <w:szCs w:val="22"/>
          <w:lang w:eastAsia="en-US"/>
        </w:rPr>
      </w:pPr>
      <w:r w:rsidRPr="00C16713">
        <w:rPr>
          <w:rFonts w:asciiTheme="minorHAnsi" w:eastAsiaTheme="minorEastAsia" w:hAnsiTheme="minorHAnsi" w:cstheme="minorBidi"/>
          <w:szCs w:val="22"/>
          <w:lang w:eastAsia="en-US"/>
        </w:rPr>
        <w:t>Pesimista: Costos elevados por violaciones legales y sanciones.</w:t>
      </w:r>
    </w:p>
    <w:p w14:paraId="2DFF38F3" w14:textId="77777777" w:rsidR="00C16713" w:rsidRPr="00C16713" w:rsidRDefault="00C16713" w:rsidP="00AA76A4">
      <w:pPr>
        <w:numPr>
          <w:ilvl w:val="0"/>
          <w:numId w:val="18"/>
        </w:numPr>
        <w:rPr>
          <w:rFonts w:asciiTheme="minorHAnsi" w:eastAsiaTheme="minorEastAsia" w:hAnsiTheme="minorHAnsi" w:cstheme="minorBidi"/>
          <w:b/>
          <w:bCs/>
          <w:szCs w:val="22"/>
          <w:lang w:eastAsia="en-US"/>
        </w:rPr>
      </w:pPr>
      <w:r w:rsidRPr="00C16713">
        <w:rPr>
          <w:rFonts w:asciiTheme="minorHAnsi" w:eastAsiaTheme="minorEastAsia" w:hAnsiTheme="minorHAnsi" w:cstheme="minorBidi"/>
          <w:b/>
          <w:bCs/>
          <w:szCs w:val="22"/>
          <w:lang w:eastAsia="en-US"/>
        </w:rPr>
        <w:t>Riesgo de Usar Software sin las Licencias Adecuadas</w:t>
      </w:r>
    </w:p>
    <w:p w14:paraId="33387C7F" w14:textId="77777777" w:rsidR="00C16713" w:rsidRPr="00C16713" w:rsidRDefault="00C16713" w:rsidP="00AA76A4">
      <w:pPr>
        <w:spacing w:after="160" w:line="259" w:lineRule="auto"/>
        <w:jc w:val="both"/>
        <w:rPr>
          <w:rFonts w:asciiTheme="minorHAnsi" w:eastAsiaTheme="minorEastAsia" w:hAnsiTheme="minorHAnsi" w:cstheme="minorBidi"/>
          <w:szCs w:val="22"/>
          <w:lang w:eastAsia="en-US"/>
        </w:rPr>
      </w:pPr>
      <w:r w:rsidRPr="00C16713">
        <w:rPr>
          <w:rFonts w:asciiTheme="minorHAnsi" w:eastAsiaTheme="minorEastAsia" w:hAnsiTheme="minorHAnsi" w:cstheme="minorBidi"/>
          <w:szCs w:val="22"/>
          <w:lang w:eastAsia="en-US"/>
        </w:rPr>
        <w:t>Optimista: Uso adecuado de software con licencias, minimizando el riesgo.</w:t>
      </w:r>
    </w:p>
    <w:p w14:paraId="190CF326" w14:textId="77777777" w:rsidR="00C16713" w:rsidRPr="00C16713" w:rsidRDefault="00C16713" w:rsidP="00AA76A4">
      <w:pPr>
        <w:spacing w:after="160" w:line="259" w:lineRule="auto"/>
        <w:jc w:val="both"/>
        <w:rPr>
          <w:rFonts w:asciiTheme="minorHAnsi" w:eastAsiaTheme="minorEastAsia" w:hAnsiTheme="minorHAnsi" w:cstheme="minorBidi"/>
          <w:szCs w:val="22"/>
          <w:lang w:eastAsia="en-US"/>
        </w:rPr>
      </w:pPr>
      <w:r w:rsidRPr="00C16713">
        <w:rPr>
          <w:rFonts w:asciiTheme="minorHAnsi" w:eastAsiaTheme="minorEastAsia" w:hAnsiTheme="minorHAnsi" w:cstheme="minorBidi"/>
          <w:szCs w:val="22"/>
          <w:lang w:eastAsia="en-US"/>
        </w:rPr>
        <w:t>Más Probable: Costos moderados por regularización y adquisición de licencias.</w:t>
      </w:r>
    </w:p>
    <w:p w14:paraId="20D8B892" w14:textId="77777777" w:rsidR="00C16713" w:rsidRPr="00C16713" w:rsidRDefault="00C16713" w:rsidP="00AA76A4">
      <w:pPr>
        <w:spacing w:after="160" w:line="259" w:lineRule="auto"/>
        <w:jc w:val="both"/>
        <w:rPr>
          <w:rFonts w:asciiTheme="minorHAnsi" w:eastAsiaTheme="minorEastAsia" w:hAnsiTheme="minorHAnsi" w:cstheme="minorBidi"/>
          <w:szCs w:val="22"/>
          <w:lang w:eastAsia="en-US"/>
        </w:rPr>
      </w:pPr>
      <w:r w:rsidRPr="00C16713">
        <w:rPr>
          <w:rFonts w:asciiTheme="minorHAnsi" w:eastAsiaTheme="minorEastAsia" w:hAnsiTheme="minorHAnsi" w:cstheme="minorBidi"/>
          <w:szCs w:val="22"/>
          <w:lang w:eastAsia="en-US"/>
        </w:rPr>
        <w:t>Pesimista: Costos elevados por infracciones legales y adquisición de nuevas licencias.</w:t>
      </w:r>
    </w:p>
    <w:p w14:paraId="352D829F" w14:textId="77777777" w:rsidR="00C16713" w:rsidRPr="00C16713" w:rsidRDefault="00C16713" w:rsidP="00AA76A4">
      <w:pPr>
        <w:numPr>
          <w:ilvl w:val="0"/>
          <w:numId w:val="18"/>
        </w:numPr>
        <w:rPr>
          <w:rFonts w:asciiTheme="minorHAnsi" w:eastAsiaTheme="minorEastAsia" w:hAnsiTheme="minorHAnsi" w:cstheme="minorBidi"/>
          <w:b/>
          <w:bCs/>
          <w:szCs w:val="22"/>
          <w:lang w:eastAsia="en-US"/>
        </w:rPr>
      </w:pPr>
      <w:r w:rsidRPr="00C16713">
        <w:rPr>
          <w:rFonts w:asciiTheme="minorHAnsi" w:eastAsiaTheme="minorEastAsia" w:hAnsiTheme="minorHAnsi" w:cstheme="minorBidi"/>
          <w:b/>
          <w:bCs/>
          <w:szCs w:val="22"/>
          <w:lang w:eastAsia="en-US"/>
        </w:rPr>
        <w:t>Riesgos Relacionados con la Protección de la Propiedad Intelectual</w:t>
      </w:r>
    </w:p>
    <w:p w14:paraId="2DF8CF7A" w14:textId="77777777" w:rsidR="00C16713" w:rsidRPr="00C16713" w:rsidRDefault="00C16713" w:rsidP="00AA76A4">
      <w:pPr>
        <w:spacing w:after="160" w:line="259" w:lineRule="auto"/>
        <w:jc w:val="both"/>
        <w:rPr>
          <w:rFonts w:asciiTheme="minorHAnsi" w:eastAsiaTheme="minorEastAsia" w:hAnsiTheme="minorHAnsi" w:cstheme="minorBidi"/>
          <w:szCs w:val="22"/>
          <w:lang w:eastAsia="en-US"/>
        </w:rPr>
      </w:pPr>
      <w:r w:rsidRPr="00C16713">
        <w:rPr>
          <w:rFonts w:asciiTheme="minorHAnsi" w:eastAsiaTheme="minorEastAsia" w:hAnsiTheme="minorHAnsi" w:cstheme="minorBidi"/>
          <w:szCs w:val="22"/>
          <w:lang w:eastAsia="en-US"/>
        </w:rPr>
        <w:t>Optimista: Gestión efectiva de la propiedad intelectual con bajo riesgo legal.</w:t>
      </w:r>
    </w:p>
    <w:p w14:paraId="3D3C3A43" w14:textId="77777777" w:rsidR="00C16713" w:rsidRPr="00C16713" w:rsidRDefault="00C16713" w:rsidP="00AA76A4">
      <w:pPr>
        <w:spacing w:after="160" w:line="259" w:lineRule="auto"/>
        <w:jc w:val="both"/>
        <w:rPr>
          <w:rFonts w:asciiTheme="minorHAnsi" w:eastAsiaTheme="minorEastAsia" w:hAnsiTheme="minorHAnsi" w:cstheme="minorBidi"/>
          <w:szCs w:val="22"/>
          <w:lang w:eastAsia="en-US"/>
        </w:rPr>
      </w:pPr>
      <w:r w:rsidRPr="00C16713">
        <w:rPr>
          <w:rFonts w:asciiTheme="minorHAnsi" w:eastAsiaTheme="minorEastAsia" w:hAnsiTheme="minorHAnsi" w:cstheme="minorBidi"/>
          <w:szCs w:val="22"/>
          <w:lang w:eastAsia="en-US"/>
        </w:rPr>
        <w:t>Más Probable: Costos moderados por protección y defensa de la propiedad intelectual.</w:t>
      </w:r>
    </w:p>
    <w:p w14:paraId="4A93E5FE" w14:textId="77777777" w:rsidR="00C16713" w:rsidRPr="00C16713" w:rsidRDefault="00C16713" w:rsidP="00AA76A4">
      <w:pPr>
        <w:spacing w:after="160" w:line="259" w:lineRule="auto"/>
        <w:jc w:val="both"/>
        <w:rPr>
          <w:rFonts w:asciiTheme="minorHAnsi" w:eastAsiaTheme="minorEastAsia" w:hAnsiTheme="minorHAnsi" w:cstheme="minorBidi"/>
          <w:szCs w:val="22"/>
          <w:lang w:eastAsia="en-US"/>
        </w:rPr>
      </w:pPr>
      <w:r w:rsidRPr="00C16713">
        <w:rPr>
          <w:rFonts w:asciiTheme="minorHAnsi" w:eastAsiaTheme="minorEastAsia" w:hAnsiTheme="minorHAnsi" w:cstheme="minorBidi"/>
          <w:szCs w:val="22"/>
          <w:lang w:eastAsia="en-US"/>
        </w:rPr>
        <w:t>Pesimista: Costos elevados por litigios y disputas de propiedad intelectual.</w:t>
      </w:r>
    </w:p>
    <w:p w14:paraId="26EB3052" w14:textId="77777777" w:rsidR="00C16713" w:rsidRPr="00C16713" w:rsidRDefault="00C16713" w:rsidP="00AA76A4">
      <w:pPr>
        <w:numPr>
          <w:ilvl w:val="0"/>
          <w:numId w:val="18"/>
        </w:numPr>
        <w:rPr>
          <w:rFonts w:asciiTheme="minorHAnsi" w:eastAsiaTheme="minorEastAsia" w:hAnsiTheme="minorHAnsi" w:cstheme="minorBidi"/>
          <w:b/>
          <w:bCs/>
          <w:szCs w:val="22"/>
          <w:lang w:eastAsia="en-US"/>
        </w:rPr>
      </w:pPr>
      <w:r w:rsidRPr="00C16713">
        <w:rPr>
          <w:rFonts w:asciiTheme="minorHAnsi" w:eastAsiaTheme="minorEastAsia" w:hAnsiTheme="minorHAnsi" w:cstheme="minorBidi"/>
          <w:b/>
          <w:bCs/>
          <w:szCs w:val="22"/>
          <w:lang w:eastAsia="en-US"/>
        </w:rPr>
        <w:t>Riesgos Asociados con no Cumplir con los Estándares Industriales o Técnicos</w:t>
      </w:r>
    </w:p>
    <w:p w14:paraId="27A9749C" w14:textId="77777777" w:rsidR="00C16713" w:rsidRPr="00C16713" w:rsidRDefault="00C16713" w:rsidP="00AA76A4">
      <w:pPr>
        <w:spacing w:after="160" w:line="259" w:lineRule="auto"/>
        <w:jc w:val="both"/>
        <w:rPr>
          <w:rFonts w:asciiTheme="minorHAnsi" w:eastAsiaTheme="minorEastAsia" w:hAnsiTheme="minorHAnsi" w:cstheme="minorBidi"/>
          <w:szCs w:val="22"/>
          <w:lang w:eastAsia="en-US"/>
        </w:rPr>
      </w:pPr>
      <w:r w:rsidRPr="00C16713">
        <w:rPr>
          <w:rFonts w:asciiTheme="minorHAnsi" w:eastAsiaTheme="minorEastAsia" w:hAnsiTheme="minorHAnsi" w:cstheme="minorBidi"/>
          <w:szCs w:val="22"/>
          <w:lang w:eastAsia="en-US"/>
        </w:rPr>
        <w:t>Optimista: Cumplimiento efectivo de estándares con impacto financiero mínimo.</w:t>
      </w:r>
    </w:p>
    <w:p w14:paraId="2AEB4EB4" w14:textId="77777777" w:rsidR="00C16713" w:rsidRPr="00C16713" w:rsidRDefault="00C16713" w:rsidP="00AA76A4">
      <w:pPr>
        <w:spacing w:after="160" w:line="259" w:lineRule="auto"/>
        <w:jc w:val="both"/>
        <w:rPr>
          <w:rFonts w:asciiTheme="minorHAnsi" w:eastAsiaTheme="minorEastAsia" w:hAnsiTheme="minorHAnsi" w:cstheme="minorBidi"/>
          <w:szCs w:val="22"/>
          <w:lang w:eastAsia="en-US"/>
        </w:rPr>
      </w:pPr>
      <w:r w:rsidRPr="00C16713">
        <w:rPr>
          <w:rFonts w:asciiTheme="minorHAnsi" w:eastAsiaTheme="minorEastAsia" w:hAnsiTheme="minorHAnsi" w:cstheme="minorBidi"/>
          <w:szCs w:val="22"/>
          <w:lang w:eastAsia="en-US"/>
        </w:rPr>
        <w:t>Más Probable: Costos moderados por necesidad de ajustes y validaciones de estándares.</w:t>
      </w:r>
    </w:p>
    <w:p w14:paraId="2037148D" w14:textId="77777777" w:rsidR="00C16713" w:rsidRDefault="00C16713" w:rsidP="00AA76A4">
      <w:pPr>
        <w:spacing w:after="160" w:line="259" w:lineRule="auto"/>
        <w:jc w:val="both"/>
        <w:rPr>
          <w:rFonts w:asciiTheme="minorHAnsi" w:eastAsiaTheme="minorEastAsia" w:hAnsiTheme="minorHAnsi" w:cstheme="minorBidi"/>
          <w:szCs w:val="22"/>
          <w:lang w:eastAsia="en-US"/>
        </w:rPr>
      </w:pPr>
      <w:r w:rsidRPr="00C16713">
        <w:rPr>
          <w:rFonts w:asciiTheme="minorHAnsi" w:eastAsiaTheme="minorEastAsia" w:hAnsiTheme="minorHAnsi" w:cstheme="minorBidi"/>
          <w:szCs w:val="22"/>
          <w:lang w:eastAsia="en-US"/>
        </w:rPr>
        <w:t>Pesimista: Costos elevados por revisiones extensas y cumplimiento de nuevos estándares.</w:t>
      </w:r>
    </w:p>
    <w:p w14:paraId="3784F92F" w14:textId="77777777" w:rsidR="00413408" w:rsidRDefault="00413408" w:rsidP="00AA76A4">
      <w:pPr>
        <w:spacing w:after="160" w:line="259" w:lineRule="auto"/>
        <w:jc w:val="both"/>
        <w:rPr>
          <w:rFonts w:asciiTheme="minorHAnsi" w:eastAsiaTheme="minorEastAsia" w:hAnsiTheme="minorHAnsi" w:cstheme="minorBidi"/>
          <w:szCs w:val="22"/>
          <w:lang w:eastAsia="en-US"/>
        </w:rPr>
      </w:pPr>
    </w:p>
    <w:p w14:paraId="4A08BA38" w14:textId="707B5FAF" w:rsidR="004B0CFE" w:rsidRPr="00A4337A" w:rsidRDefault="00413408" w:rsidP="00A4337A">
      <w:pPr>
        <w:spacing w:after="160" w:line="259" w:lineRule="auto"/>
        <w:jc w:val="both"/>
        <w:rPr>
          <w:rFonts w:asciiTheme="minorHAnsi" w:eastAsiaTheme="minorEastAsia" w:hAnsiTheme="minorHAnsi" w:cstheme="minorBidi"/>
          <w:szCs w:val="22"/>
          <w:lang w:eastAsia="en-US"/>
        </w:rPr>
      </w:pPr>
      <w:r w:rsidRPr="00413408">
        <w:rPr>
          <w:rFonts w:asciiTheme="minorHAnsi" w:eastAsiaTheme="minorEastAsia" w:hAnsiTheme="minorHAnsi" w:cstheme="minorBidi"/>
          <w:szCs w:val="22"/>
          <w:lang w:eastAsia="en-US"/>
        </w:rPr>
        <w:t xml:space="preserve">En conclusión, el análisis cuantitativo de los riesgos asociados con el proyecto de desarrollo y despliegue del Sistema de Información en telecomunicaciones destaca la complejidad y diversidad de desafíos que enfrenta. Estos riesgos, que abarcan desde aspectos técnicos y operativos hasta retos financieros, de gestión y legales, presentan un impacto financiero significativo en diversos escenarios. La gestión efectiva de estos </w:t>
      </w:r>
      <w:r w:rsidRPr="00413408">
        <w:rPr>
          <w:rFonts w:asciiTheme="minorHAnsi" w:eastAsiaTheme="minorEastAsia" w:hAnsiTheme="minorHAnsi" w:cstheme="minorBidi"/>
          <w:szCs w:val="22"/>
          <w:lang w:eastAsia="en-US"/>
        </w:rPr>
        <w:lastRenderedPageBreak/>
        <w:t>riesgos requiere un enfoque integrado y proactivo, enfatizando la importancia de estrategias de mitigación coordinadas, preparación exhaustiva y monitoreo constante. La interrelación entre las diferentes categorías de riesgos subraya la necesidad de una respuesta holística y adaptable para minimizar su impacto adverso y asegurar el cumplimiento de los objetivos de tiempo, costo y calidad del proyecto.</w:t>
      </w:r>
    </w:p>
    <w:p w14:paraId="2F6C63E5" w14:textId="2B2B7331" w:rsidR="00241462" w:rsidRDefault="00241462" w:rsidP="00241462">
      <w:pPr>
        <w:pStyle w:val="Ttulo2"/>
      </w:pPr>
      <w:bookmarkStart w:id="23" w:name="_Toc153557543"/>
      <w:r>
        <w:t>Plan de Respuestas</w:t>
      </w:r>
      <w:bookmarkEnd w:id="23"/>
    </w:p>
    <w:p w14:paraId="5CF5615E" w14:textId="3B321ECA" w:rsidR="00972E89" w:rsidRPr="00972E89" w:rsidRDefault="00972E89" w:rsidP="00972E89">
      <w:pPr>
        <w:jc w:val="both"/>
        <w:rPr>
          <w:rFonts w:asciiTheme="minorHAnsi" w:eastAsiaTheme="minorEastAsia" w:hAnsiTheme="minorHAnsi" w:cstheme="minorBidi"/>
          <w:szCs w:val="22"/>
          <w:lang w:eastAsia="en-US"/>
        </w:rPr>
      </w:pPr>
      <w:r w:rsidRPr="00972E89">
        <w:rPr>
          <w:rFonts w:asciiTheme="minorHAnsi" w:eastAsiaTheme="minorEastAsia" w:hAnsiTheme="minorHAnsi" w:cstheme="minorBidi"/>
          <w:szCs w:val="22"/>
          <w:lang w:eastAsia="en-US"/>
        </w:rPr>
        <w:t>Para desarrollar un plan de respuesta a los riesgos</w:t>
      </w:r>
      <w:r>
        <w:rPr>
          <w:rFonts w:asciiTheme="minorHAnsi" w:eastAsiaTheme="minorEastAsia" w:hAnsiTheme="minorHAnsi" w:cstheme="minorBidi"/>
          <w:szCs w:val="22"/>
          <w:lang w:eastAsia="en-US"/>
        </w:rPr>
        <w:t xml:space="preserve"> </w:t>
      </w:r>
      <w:r w:rsidRPr="00972E89">
        <w:rPr>
          <w:rFonts w:asciiTheme="minorHAnsi" w:eastAsiaTheme="minorEastAsia" w:hAnsiTheme="minorHAnsi" w:cstheme="minorBidi"/>
          <w:szCs w:val="22"/>
          <w:lang w:eastAsia="en-US"/>
        </w:rPr>
        <w:t>identificados en el proyecto de desarrollo y despliegue del Sistema de Información, es crucial establecer estrategias específicas que aborden cada riesgo. A continuación, se detallan las respuestas propuestas para los riesgos técnicos listados:</w:t>
      </w:r>
    </w:p>
    <w:p w14:paraId="5B8CE7D1" w14:textId="77777777" w:rsidR="00DE5818" w:rsidRDefault="00DE5818" w:rsidP="00DE5818">
      <w:pPr>
        <w:pStyle w:val="Ttulo3"/>
      </w:pPr>
      <w:bookmarkStart w:id="24" w:name="_Toc153557544"/>
      <w:r>
        <w:t>Riesgos Técnicos</w:t>
      </w:r>
      <w:bookmarkEnd w:id="24"/>
    </w:p>
    <w:p w14:paraId="02AB0BD0" w14:textId="25739D1F" w:rsidR="001774CB" w:rsidRPr="00CF3FEE" w:rsidRDefault="00CF3FEE" w:rsidP="006F7FB5">
      <w:pPr>
        <w:numPr>
          <w:ilvl w:val="0"/>
          <w:numId w:val="42"/>
        </w:numPr>
        <w:jc w:val="both"/>
        <w:rPr>
          <w:rFonts w:asciiTheme="minorHAnsi" w:eastAsiaTheme="minorEastAsia" w:hAnsiTheme="minorHAnsi" w:cstheme="minorBidi"/>
          <w:b/>
          <w:bCs/>
          <w:szCs w:val="22"/>
          <w:lang w:eastAsia="en-US"/>
        </w:rPr>
      </w:pPr>
      <w:r w:rsidRPr="00CF3FEE">
        <w:rPr>
          <w:rFonts w:asciiTheme="minorHAnsi" w:eastAsiaTheme="minorEastAsia" w:hAnsiTheme="minorHAnsi" w:cstheme="minorBidi"/>
          <w:b/>
          <w:bCs/>
          <w:szCs w:val="22"/>
          <w:lang w:eastAsia="en-US"/>
        </w:rPr>
        <w:t>Incompatibilidad Tecnológica entre Diferentes Sistemas y Equipos</w:t>
      </w:r>
      <w:r w:rsidR="001774CB">
        <w:rPr>
          <w:rFonts w:asciiTheme="minorHAnsi" w:eastAsiaTheme="minorEastAsia" w:hAnsiTheme="minorHAnsi" w:cstheme="minorBidi"/>
          <w:b/>
          <w:bCs/>
          <w:szCs w:val="22"/>
          <w:lang w:eastAsia="en-US"/>
        </w:rPr>
        <w:t xml:space="preserve">: </w:t>
      </w:r>
      <w:r w:rsidRPr="00CF3FEE">
        <w:rPr>
          <w:rFonts w:asciiTheme="minorHAnsi" w:eastAsiaTheme="minorEastAsia" w:hAnsiTheme="minorHAnsi" w:cstheme="minorBidi"/>
          <w:szCs w:val="22"/>
          <w:lang w:eastAsia="en-US"/>
        </w:rPr>
        <w:t>Realizar pruebas de compatibilidad exhaustivas durante la fase de planificación. Establecer un protocolo de integración y estandarización.</w:t>
      </w:r>
    </w:p>
    <w:p w14:paraId="71EC1EE9" w14:textId="7CB7CBB4" w:rsidR="00CF3FEE" w:rsidRPr="00CF3FEE" w:rsidRDefault="00CF3FEE" w:rsidP="006F7FB5">
      <w:pPr>
        <w:numPr>
          <w:ilvl w:val="0"/>
          <w:numId w:val="42"/>
        </w:numPr>
        <w:jc w:val="both"/>
        <w:rPr>
          <w:rFonts w:asciiTheme="minorHAnsi" w:eastAsiaTheme="minorEastAsia" w:hAnsiTheme="minorHAnsi" w:cstheme="minorBidi"/>
          <w:b/>
          <w:bCs/>
          <w:szCs w:val="22"/>
          <w:lang w:eastAsia="en-US"/>
        </w:rPr>
      </w:pPr>
      <w:r w:rsidRPr="00CF3FEE">
        <w:rPr>
          <w:rFonts w:asciiTheme="minorHAnsi" w:eastAsiaTheme="minorEastAsia" w:hAnsiTheme="minorHAnsi" w:cstheme="minorBidi"/>
          <w:b/>
          <w:bCs/>
          <w:szCs w:val="22"/>
          <w:lang w:eastAsia="en-US"/>
        </w:rPr>
        <w:t>Fallos en el Software o Hardware Durante el Desarrollo o la Implementación</w:t>
      </w:r>
      <w:r w:rsidR="001774CB">
        <w:rPr>
          <w:rFonts w:asciiTheme="minorHAnsi" w:eastAsiaTheme="minorEastAsia" w:hAnsiTheme="minorHAnsi" w:cstheme="minorBidi"/>
          <w:b/>
          <w:bCs/>
          <w:szCs w:val="22"/>
          <w:lang w:eastAsia="en-US"/>
        </w:rPr>
        <w:t xml:space="preserve">: </w:t>
      </w:r>
      <w:r w:rsidRPr="00CF3FEE">
        <w:rPr>
          <w:rFonts w:asciiTheme="minorHAnsi" w:eastAsiaTheme="minorEastAsia" w:hAnsiTheme="minorHAnsi" w:cstheme="minorBidi"/>
          <w:szCs w:val="22"/>
          <w:lang w:eastAsia="en-US"/>
        </w:rPr>
        <w:t xml:space="preserve">Implementar procesos de pruebas rigurosas y revisión de calidad. Mantener </w:t>
      </w:r>
      <w:proofErr w:type="spellStart"/>
      <w:r w:rsidRPr="00CF3FEE">
        <w:rPr>
          <w:rFonts w:asciiTheme="minorHAnsi" w:eastAsiaTheme="minorEastAsia" w:hAnsiTheme="minorHAnsi" w:cstheme="minorBidi"/>
          <w:szCs w:val="22"/>
          <w:lang w:eastAsia="en-US"/>
        </w:rPr>
        <w:t>backups</w:t>
      </w:r>
      <w:proofErr w:type="spellEnd"/>
      <w:r w:rsidRPr="00CF3FEE">
        <w:rPr>
          <w:rFonts w:asciiTheme="minorHAnsi" w:eastAsiaTheme="minorEastAsia" w:hAnsiTheme="minorHAnsi" w:cstheme="minorBidi"/>
          <w:szCs w:val="22"/>
          <w:lang w:eastAsia="en-US"/>
        </w:rPr>
        <w:t xml:space="preserve"> y sistemas de redundancia.</w:t>
      </w:r>
    </w:p>
    <w:p w14:paraId="3EC6C769" w14:textId="7CB86CC3" w:rsidR="00CF3FEE" w:rsidRPr="00CF3FEE" w:rsidRDefault="00CF3FEE" w:rsidP="006F7FB5">
      <w:pPr>
        <w:numPr>
          <w:ilvl w:val="0"/>
          <w:numId w:val="42"/>
        </w:numPr>
        <w:jc w:val="both"/>
        <w:rPr>
          <w:rFonts w:asciiTheme="minorHAnsi" w:eastAsiaTheme="minorEastAsia" w:hAnsiTheme="minorHAnsi" w:cstheme="minorBidi"/>
          <w:szCs w:val="22"/>
          <w:lang w:eastAsia="en-US"/>
        </w:rPr>
      </w:pPr>
      <w:r w:rsidRPr="00CF3FEE">
        <w:rPr>
          <w:rFonts w:asciiTheme="minorHAnsi" w:eastAsiaTheme="minorEastAsia" w:hAnsiTheme="minorHAnsi" w:cstheme="minorBidi"/>
          <w:b/>
          <w:bCs/>
          <w:szCs w:val="22"/>
          <w:lang w:eastAsia="en-US"/>
        </w:rPr>
        <w:t>Problemas de Escalabilidad y Rendimiento del Sistema</w:t>
      </w:r>
      <w:r w:rsidR="001774CB">
        <w:rPr>
          <w:rFonts w:asciiTheme="minorHAnsi" w:eastAsiaTheme="minorEastAsia" w:hAnsiTheme="minorHAnsi" w:cstheme="minorBidi"/>
          <w:szCs w:val="22"/>
          <w:lang w:eastAsia="en-US"/>
        </w:rPr>
        <w:t xml:space="preserve">: </w:t>
      </w:r>
      <w:r w:rsidR="00D17AB1">
        <w:rPr>
          <w:rFonts w:asciiTheme="minorHAnsi" w:eastAsiaTheme="minorEastAsia" w:hAnsiTheme="minorHAnsi" w:cstheme="minorBidi"/>
          <w:szCs w:val="22"/>
          <w:lang w:eastAsia="en-US"/>
        </w:rPr>
        <w:t>E</w:t>
      </w:r>
      <w:r w:rsidRPr="00CF3FEE">
        <w:rPr>
          <w:rFonts w:asciiTheme="minorHAnsi" w:eastAsiaTheme="minorEastAsia" w:hAnsiTheme="minorHAnsi" w:cstheme="minorBidi"/>
          <w:szCs w:val="22"/>
          <w:lang w:eastAsia="en-US"/>
        </w:rPr>
        <w:t xml:space="preserve">l sistema para ser escalable desde el inicio. Realizar pruebas </w:t>
      </w:r>
      <w:proofErr w:type="spellStart"/>
      <w:r w:rsidRPr="00CF3FEE">
        <w:rPr>
          <w:rFonts w:asciiTheme="minorHAnsi" w:eastAsiaTheme="minorEastAsia" w:hAnsiTheme="minorHAnsi" w:cstheme="minorBidi"/>
          <w:szCs w:val="22"/>
          <w:lang w:eastAsia="en-US"/>
        </w:rPr>
        <w:t>d</w:t>
      </w:r>
      <w:r w:rsidR="00FF5AE0">
        <w:rPr>
          <w:rFonts w:asciiTheme="minorHAnsi" w:eastAsiaTheme="minorEastAsia" w:hAnsiTheme="minorHAnsi" w:cstheme="minorBidi"/>
          <w:szCs w:val="22"/>
          <w:lang w:eastAsia="en-US"/>
        </w:rPr>
        <w:t>º</w:t>
      </w:r>
      <w:r w:rsidRPr="00CF3FEE">
        <w:rPr>
          <w:rFonts w:asciiTheme="minorHAnsi" w:eastAsiaTheme="minorEastAsia" w:hAnsiTheme="minorHAnsi" w:cstheme="minorBidi"/>
          <w:szCs w:val="22"/>
          <w:lang w:eastAsia="en-US"/>
        </w:rPr>
        <w:t>e</w:t>
      </w:r>
      <w:proofErr w:type="spellEnd"/>
      <w:r w:rsidRPr="00CF3FEE">
        <w:rPr>
          <w:rFonts w:asciiTheme="minorHAnsi" w:eastAsiaTheme="minorEastAsia" w:hAnsiTheme="minorHAnsi" w:cstheme="minorBidi"/>
          <w:szCs w:val="22"/>
          <w:lang w:eastAsia="en-US"/>
        </w:rPr>
        <w:t xml:space="preserve"> carga y estrés regularmente.</w:t>
      </w:r>
    </w:p>
    <w:p w14:paraId="3531A66C" w14:textId="7D8F55E4" w:rsidR="00CF3FEE" w:rsidRPr="00CF3FEE" w:rsidRDefault="00CF3FEE" w:rsidP="006F7FB5">
      <w:pPr>
        <w:numPr>
          <w:ilvl w:val="0"/>
          <w:numId w:val="42"/>
        </w:numPr>
        <w:jc w:val="both"/>
        <w:rPr>
          <w:rFonts w:asciiTheme="minorHAnsi" w:eastAsiaTheme="minorEastAsia" w:hAnsiTheme="minorHAnsi" w:cstheme="minorBidi"/>
          <w:b/>
          <w:bCs/>
          <w:szCs w:val="22"/>
          <w:lang w:eastAsia="en-US"/>
        </w:rPr>
      </w:pPr>
      <w:r w:rsidRPr="00CF3FEE">
        <w:rPr>
          <w:rFonts w:asciiTheme="minorHAnsi" w:eastAsiaTheme="minorEastAsia" w:hAnsiTheme="minorHAnsi" w:cstheme="minorBidi"/>
          <w:b/>
          <w:bCs/>
          <w:szCs w:val="22"/>
          <w:lang w:eastAsia="en-US"/>
        </w:rPr>
        <w:t>Riesgos de Seguridad Cibernética y Vulnerabilidades en la Protección de Datos</w:t>
      </w:r>
      <w:r w:rsidR="00FF5AE0">
        <w:rPr>
          <w:rFonts w:asciiTheme="minorHAnsi" w:eastAsiaTheme="minorEastAsia" w:hAnsiTheme="minorHAnsi" w:cstheme="minorBidi"/>
          <w:b/>
          <w:bCs/>
          <w:szCs w:val="22"/>
          <w:lang w:eastAsia="en-US"/>
        </w:rPr>
        <w:t xml:space="preserve">: </w:t>
      </w:r>
      <w:r w:rsidRPr="00CF3FEE">
        <w:rPr>
          <w:rFonts w:asciiTheme="minorHAnsi" w:eastAsiaTheme="minorEastAsia" w:hAnsiTheme="minorHAnsi" w:cstheme="minorBidi"/>
          <w:szCs w:val="22"/>
          <w:lang w:eastAsia="en-US"/>
        </w:rPr>
        <w:t>Aplicar medidas de seguridad robustas, realizar auditorías de seguridad frecuentes y formar al personal en buenas prácticas de seguridad.</w:t>
      </w:r>
    </w:p>
    <w:p w14:paraId="0553B56E" w14:textId="049D9B3B" w:rsidR="00CF3FEE" w:rsidRPr="00CF3FEE" w:rsidRDefault="00CF3FEE" w:rsidP="006F7FB5">
      <w:pPr>
        <w:numPr>
          <w:ilvl w:val="0"/>
          <w:numId w:val="42"/>
        </w:numPr>
        <w:jc w:val="both"/>
        <w:rPr>
          <w:rFonts w:asciiTheme="minorHAnsi" w:eastAsiaTheme="minorEastAsia" w:hAnsiTheme="minorHAnsi" w:cstheme="minorBidi"/>
          <w:b/>
          <w:bCs/>
          <w:szCs w:val="22"/>
          <w:lang w:eastAsia="en-US"/>
        </w:rPr>
      </w:pPr>
      <w:r w:rsidRPr="00CF3FEE">
        <w:rPr>
          <w:rFonts w:asciiTheme="minorHAnsi" w:eastAsiaTheme="minorEastAsia" w:hAnsiTheme="minorHAnsi" w:cstheme="minorBidi"/>
          <w:b/>
          <w:bCs/>
          <w:szCs w:val="22"/>
          <w:lang w:eastAsia="en-US"/>
        </w:rPr>
        <w:t>Dificultades en la Integración de Nuevos Módulos o Actualizaciones con Sistemas Existentes</w:t>
      </w:r>
      <w:r w:rsidR="00FF5AE0">
        <w:rPr>
          <w:rFonts w:asciiTheme="minorHAnsi" w:eastAsiaTheme="minorEastAsia" w:hAnsiTheme="minorHAnsi" w:cstheme="minorBidi"/>
          <w:b/>
          <w:bCs/>
          <w:szCs w:val="22"/>
          <w:lang w:eastAsia="en-US"/>
        </w:rPr>
        <w:t xml:space="preserve">: </w:t>
      </w:r>
      <w:r w:rsidR="00FF5AE0" w:rsidRPr="00FF5AE0">
        <w:rPr>
          <w:rFonts w:asciiTheme="minorHAnsi" w:eastAsiaTheme="minorEastAsia" w:hAnsiTheme="minorHAnsi" w:cstheme="minorBidi"/>
          <w:szCs w:val="22"/>
          <w:lang w:eastAsia="en-US"/>
        </w:rPr>
        <w:t xml:space="preserve">Planificar una estrategia de integración detallada. Usar enfoques modulares </w:t>
      </w:r>
      <w:r w:rsidR="00FF5AE0">
        <w:rPr>
          <w:rFonts w:asciiTheme="minorHAnsi" w:eastAsiaTheme="minorEastAsia" w:hAnsiTheme="minorHAnsi" w:cstheme="minorBidi"/>
          <w:szCs w:val="22"/>
          <w:lang w:eastAsia="en-US"/>
        </w:rPr>
        <w:t>e</w:t>
      </w:r>
      <w:r w:rsidR="00FF5AE0" w:rsidRPr="00FF5AE0">
        <w:rPr>
          <w:rFonts w:asciiTheme="minorHAnsi" w:eastAsiaTheme="minorEastAsia" w:hAnsiTheme="minorHAnsi" w:cstheme="minorBidi"/>
          <w:szCs w:val="22"/>
          <w:lang w:eastAsia="en-US"/>
        </w:rPr>
        <w:t xml:space="preserve"> interfaces de programación de aplicaciones (</w:t>
      </w:r>
      <w:proofErr w:type="spellStart"/>
      <w:r w:rsidR="00FF5AE0" w:rsidRPr="00FF5AE0">
        <w:rPr>
          <w:rFonts w:asciiTheme="minorHAnsi" w:eastAsiaTheme="minorEastAsia" w:hAnsiTheme="minorHAnsi" w:cstheme="minorBidi"/>
          <w:szCs w:val="22"/>
          <w:lang w:eastAsia="en-US"/>
        </w:rPr>
        <w:t>APIs</w:t>
      </w:r>
      <w:proofErr w:type="spellEnd"/>
      <w:r w:rsidR="00FF5AE0" w:rsidRPr="00FF5AE0">
        <w:rPr>
          <w:rFonts w:asciiTheme="minorHAnsi" w:eastAsiaTheme="minorEastAsia" w:hAnsiTheme="minorHAnsi" w:cstheme="minorBidi"/>
          <w:szCs w:val="22"/>
          <w:lang w:eastAsia="en-US"/>
        </w:rPr>
        <w:t>) compatibles.</w:t>
      </w:r>
    </w:p>
    <w:p w14:paraId="4E84DBF2" w14:textId="256B3B72" w:rsidR="00CF3FEE" w:rsidRPr="00CF3FEE" w:rsidRDefault="00CF3FEE" w:rsidP="006F7FB5">
      <w:pPr>
        <w:numPr>
          <w:ilvl w:val="0"/>
          <w:numId w:val="42"/>
        </w:numPr>
        <w:jc w:val="both"/>
        <w:rPr>
          <w:rFonts w:asciiTheme="minorHAnsi" w:eastAsiaTheme="minorEastAsia" w:hAnsiTheme="minorHAnsi" w:cstheme="minorBidi"/>
          <w:szCs w:val="22"/>
          <w:lang w:eastAsia="en-US"/>
        </w:rPr>
      </w:pPr>
      <w:r w:rsidRPr="00CF3FEE">
        <w:rPr>
          <w:rFonts w:asciiTheme="minorHAnsi" w:eastAsiaTheme="minorEastAsia" w:hAnsiTheme="minorHAnsi" w:cstheme="minorBidi"/>
          <w:b/>
          <w:bCs/>
          <w:szCs w:val="22"/>
          <w:lang w:eastAsia="en-US"/>
        </w:rPr>
        <w:t>Defectos en Componentes de Hardware que Causan Interrupciones o Pérdida de Datos</w:t>
      </w:r>
      <w:r w:rsidR="00FF5AE0">
        <w:rPr>
          <w:rFonts w:asciiTheme="minorHAnsi" w:eastAsiaTheme="minorEastAsia" w:hAnsiTheme="minorHAnsi" w:cstheme="minorBidi"/>
          <w:b/>
          <w:bCs/>
          <w:szCs w:val="22"/>
          <w:lang w:eastAsia="en-US"/>
        </w:rPr>
        <w:t>:</w:t>
      </w:r>
      <w:r w:rsidRPr="00CF3FEE">
        <w:rPr>
          <w:rFonts w:asciiTheme="minorHAnsi" w:eastAsiaTheme="minorEastAsia" w:hAnsiTheme="minorHAnsi" w:cstheme="minorBidi"/>
          <w:szCs w:val="22"/>
          <w:lang w:eastAsia="en-US"/>
        </w:rPr>
        <w:t xml:space="preserve"> Elegir componentes de hardware de alta calidad y confiabilidad. Establecer un sistema de respaldo y recuperación de datos.</w:t>
      </w:r>
    </w:p>
    <w:p w14:paraId="6ABDD236" w14:textId="02A5608B" w:rsidR="00CF3FEE" w:rsidRPr="00CF3FEE" w:rsidRDefault="00CF3FEE" w:rsidP="006F7FB5">
      <w:pPr>
        <w:numPr>
          <w:ilvl w:val="0"/>
          <w:numId w:val="42"/>
        </w:numPr>
        <w:jc w:val="both"/>
        <w:rPr>
          <w:rFonts w:asciiTheme="minorHAnsi" w:eastAsiaTheme="minorEastAsia" w:hAnsiTheme="minorHAnsi" w:cstheme="minorBidi"/>
          <w:szCs w:val="22"/>
          <w:lang w:eastAsia="en-US"/>
        </w:rPr>
      </w:pPr>
      <w:r w:rsidRPr="00CF3FEE">
        <w:rPr>
          <w:rFonts w:asciiTheme="minorHAnsi" w:eastAsiaTheme="minorEastAsia" w:hAnsiTheme="minorHAnsi" w:cstheme="minorBidi"/>
          <w:b/>
          <w:bCs/>
          <w:szCs w:val="22"/>
          <w:lang w:eastAsia="en-US"/>
        </w:rPr>
        <w:t>Incapacidad del Sistema para Manejar el Aumento en el Volumen de Datos o el Número de Usuarios</w:t>
      </w:r>
      <w:r w:rsidR="001364DC">
        <w:rPr>
          <w:rFonts w:asciiTheme="minorHAnsi" w:eastAsiaTheme="minorEastAsia" w:hAnsiTheme="minorHAnsi" w:cstheme="minorBidi"/>
          <w:szCs w:val="22"/>
          <w:lang w:eastAsia="en-US"/>
        </w:rPr>
        <w:t xml:space="preserve">: Planificar </w:t>
      </w:r>
      <w:r w:rsidRPr="00CF3FEE">
        <w:rPr>
          <w:rFonts w:asciiTheme="minorHAnsi" w:eastAsiaTheme="minorEastAsia" w:hAnsiTheme="minorHAnsi" w:cstheme="minorBidi"/>
          <w:szCs w:val="22"/>
          <w:lang w:eastAsia="en-US"/>
        </w:rPr>
        <w:t>la capacidad del sistema para escalabilidad futura. Monitorizar constantemente la carga del sistema y ajustar según sea necesario.</w:t>
      </w:r>
    </w:p>
    <w:p w14:paraId="2F40416B" w14:textId="5BBDBA8D" w:rsidR="00CF3FEE" w:rsidRPr="00CF3FEE" w:rsidRDefault="00CF3FEE" w:rsidP="006F7FB5">
      <w:pPr>
        <w:numPr>
          <w:ilvl w:val="0"/>
          <w:numId w:val="42"/>
        </w:numPr>
        <w:jc w:val="both"/>
        <w:rPr>
          <w:rFonts w:asciiTheme="minorHAnsi" w:eastAsiaTheme="minorEastAsia" w:hAnsiTheme="minorHAnsi" w:cstheme="minorBidi"/>
          <w:b/>
          <w:bCs/>
          <w:szCs w:val="22"/>
          <w:lang w:eastAsia="en-US"/>
        </w:rPr>
      </w:pPr>
      <w:r w:rsidRPr="00CF3FEE">
        <w:rPr>
          <w:rFonts w:asciiTheme="minorHAnsi" w:eastAsiaTheme="minorEastAsia" w:hAnsiTheme="minorHAnsi" w:cstheme="minorBidi"/>
          <w:b/>
          <w:bCs/>
          <w:szCs w:val="22"/>
          <w:lang w:eastAsia="en-US"/>
        </w:rPr>
        <w:t>Brechas de Seguridad que Resultan en la Exposición de Información Confidencial</w:t>
      </w:r>
      <w:r w:rsidR="007B25E3">
        <w:rPr>
          <w:rFonts w:asciiTheme="minorHAnsi" w:eastAsiaTheme="minorEastAsia" w:hAnsiTheme="minorHAnsi" w:cstheme="minorBidi"/>
          <w:b/>
          <w:bCs/>
          <w:szCs w:val="22"/>
          <w:lang w:eastAsia="en-US"/>
        </w:rPr>
        <w:t xml:space="preserve">: </w:t>
      </w:r>
      <w:r w:rsidRPr="00CF3FEE">
        <w:rPr>
          <w:rFonts w:asciiTheme="minorHAnsi" w:eastAsiaTheme="minorEastAsia" w:hAnsiTheme="minorHAnsi" w:cstheme="minorBidi"/>
          <w:szCs w:val="22"/>
          <w:lang w:eastAsia="en-US"/>
        </w:rPr>
        <w:t>Implementar protocolos de seguridad de datos estrictos. Establecer un plan de acción inmediato para contener y mitigar brechas de datos.</w:t>
      </w:r>
    </w:p>
    <w:p w14:paraId="4401990D" w14:textId="4D0502AB" w:rsidR="00CF3FEE" w:rsidRPr="00CF3FEE" w:rsidRDefault="00CF3FEE" w:rsidP="006F7FB5">
      <w:pPr>
        <w:numPr>
          <w:ilvl w:val="0"/>
          <w:numId w:val="42"/>
        </w:numPr>
        <w:jc w:val="both"/>
        <w:rPr>
          <w:rFonts w:asciiTheme="minorHAnsi" w:eastAsiaTheme="minorEastAsia" w:hAnsiTheme="minorHAnsi" w:cstheme="minorBidi"/>
          <w:szCs w:val="22"/>
          <w:lang w:eastAsia="en-US"/>
        </w:rPr>
      </w:pPr>
      <w:r w:rsidRPr="00CF3FEE">
        <w:rPr>
          <w:rFonts w:asciiTheme="minorHAnsi" w:eastAsiaTheme="minorEastAsia" w:hAnsiTheme="minorHAnsi" w:cstheme="minorBidi"/>
          <w:b/>
          <w:bCs/>
          <w:szCs w:val="22"/>
          <w:lang w:eastAsia="en-US"/>
        </w:rPr>
        <w:t>Dificultades en el Mantenimiento Regular y la Resolución de Bugs del Sistema</w:t>
      </w:r>
      <w:r w:rsidR="00C81A05">
        <w:rPr>
          <w:rFonts w:asciiTheme="minorHAnsi" w:eastAsiaTheme="minorEastAsia" w:hAnsiTheme="minorHAnsi" w:cstheme="minorBidi"/>
          <w:szCs w:val="22"/>
          <w:lang w:eastAsia="en-US"/>
        </w:rPr>
        <w:t xml:space="preserve">: </w:t>
      </w:r>
      <w:r w:rsidRPr="00CF3FEE">
        <w:rPr>
          <w:rFonts w:asciiTheme="minorHAnsi" w:eastAsiaTheme="minorEastAsia" w:hAnsiTheme="minorHAnsi" w:cstheme="minorBidi"/>
          <w:szCs w:val="22"/>
          <w:lang w:eastAsia="en-US"/>
        </w:rPr>
        <w:t>Crear un equipo dedicado al mantenimiento del sistema. Establecer un proceso sistemático para la identificación y resolución de bugs.</w:t>
      </w:r>
    </w:p>
    <w:p w14:paraId="3A01EE19" w14:textId="69E274A6" w:rsidR="00972E89" w:rsidRPr="00167C9C" w:rsidRDefault="00CF3FEE" w:rsidP="006F7FB5">
      <w:pPr>
        <w:numPr>
          <w:ilvl w:val="0"/>
          <w:numId w:val="42"/>
        </w:numPr>
        <w:jc w:val="both"/>
        <w:rPr>
          <w:rFonts w:asciiTheme="minorHAnsi" w:eastAsiaTheme="minorEastAsia" w:hAnsiTheme="minorHAnsi" w:cstheme="minorBidi"/>
          <w:szCs w:val="22"/>
          <w:lang w:eastAsia="en-US"/>
        </w:rPr>
      </w:pPr>
      <w:r w:rsidRPr="00CF3FEE">
        <w:rPr>
          <w:rFonts w:asciiTheme="minorHAnsi" w:eastAsiaTheme="minorEastAsia" w:hAnsiTheme="minorHAnsi" w:cstheme="minorBidi"/>
          <w:b/>
          <w:bCs/>
          <w:szCs w:val="22"/>
          <w:lang w:eastAsia="en-US"/>
        </w:rPr>
        <w:lastRenderedPageBreak/>
        <w:t>Errores de Sincronización y Consistencia de Datos entre Diversos Sistemas</w:t>
      </w:r>
      <w:r w:rsidR="00F113B8">
        <w:rPr>
          <w:rFonts w:asciiTheme="minorHAnsi" w:eastAsiaTheme="minorEastAsia" w:hAnsiTheme="minorHAnsi" w:cstheme="minorBidi"/>
          <w:szCs w:val="22"/>
          <w:lang w:eastAsia="en-US"/>
        </w:rPr>
        <w:t xml:space="preserve">: </w:t>
      </w:r>
      <w:r w:rsidRPr="00CF3FEE">
        <w:rPr>
          <w:rFonts w:asciiTheme="minorHAnsi" w:eastAsiaTheme="minorEastAsia" w:hAnsiTheme="minorHAnsi" w:cstheme="minorBidi"/>
          <w:szCs w:val="22"/>
          <w:lang w:eastAsia="en-US"/>
        </w:rPr>
        <w:t>Utilizar tecnologías de sincronización de datos confiables. Mantener una fuente de verdad única para garantizar la consistencia de datos.</w:t>
      </w:r>
    </w:p>
    <w:p w14:paraId="47A63257" w14:textId="77777777" w:rsidR="00DE5818" w:rsidRDefault="00DE5818" w:rsidP="00DE5818">
      <w:pPr>
        <w:pStyle w:val="Ttulo3"/>
      </w:pPr>
      <w:bookmarkStart w:id="25" w:name="_Toc153557545"/>
      <w:r>
        <w:t>Riesgos Operativos</w:t>
      </w:r>
      <w:bookmarkEnd w:id="25"/>
    </w:p>
    <w:p w14:paraId="62F28538" w14:textId="616B116A" w:rsidR="002B5ED1" w:rsidRPr="002B5ED1" w:rsidRDefault="002B5ED1" w:rsidP="00F436D3">
      <w:pPr>
        <w:numPr>
          <w:ilvl w:val="0"/>
          <w:numId w:val="43"/>
        </w:numPr>
        <w:jc w:val="both"/>
        <w:rPr>
          <w:rFonts w:asciiTheme="minorHAnsi" w:eastAsiaTheme="minorEastAsia" w:hAnsiTheme="minorHAnsi" w:cstheme="minorBidi"/>
          <w:szCs w:val="22"/>
          <w:lang w:eastAsia="en-US"/>
        </w:rPr>
      </w:pPr>
      <w:r w:rsidRPr="002B5ED1">
        <w:rPr>
          <w:rFonts w:asciiTheme="minorHAnsi" w:eastAsiaTheme="minorEastAsia" w:hAnsiTheme="minorHAnsi" w:cstheme="minorBidi"/>
          <w:b/>
          <w:bCs/>
          <w:szCs w:val="22"/>
          <w:lang w:eastAsia="en-US"/>
        </w:rPr>
        <w:t>Interrupciones en las Operaciones del Negocio Durante la Transición al Nuevo Sistema</w:t>
      </w:r>
      <w:r w:rsidR="006F7FB5">
        <w:rPr>
          <w:rFonts w:asciiTheme="minorHAnsi" w:eastAsiaTheme="minorEastAsia" w:hAnsiTheme="minorHAnsi" w:cstheme="minorBidi"/>
          <w:szCs w:val="22"/>
          <w:lang w:eastAsia="en-US"/>
        </w:rPr>
        <w:t>:</w:t>
      </w:r>
      <w:r w:rsidRPr="002B5ED1">
        <w:rPr>
          <w:rFonts w:asciiTheme="minorHAnsi" w:eastAsiaTheme="minorEastAsia" w:hAnsiTheme="minorHAnsi" w:cstheme="minorBidi"/>
          <w:szCs w:val="22"/>
          <w:lang w:eastAsia="en-US"/>
        </w:rPr>
        <w:t xml:space="preserve"> Planificar una transición escalonada y realizar pruebas piloto en departamentos seleccionados antes de la implementación completa.</w:t>
      </w:r>
    </w:p>
    <w:p w14:paraId="11EB209E" w14:textId="1AE783C0" w:rsidR="002B5ED1" w:rsidRPr="002B5ED1" w:rsidRDefault="002B5ED1" w:rsidP="00F436D3">
      <w:pPr>
        <w:numPr>
          <w:ilvl w:val="0"/>
          <w:numId w:val="43"/>
        </w:numPr>
        <w:jc w:val="both"/>
        <w:rPr>
          <w:rFonts w:asciiTheme="minorHAnsi" w:eastAsiaTheme="minorEastAsia" w:hAnsiTheme="minorHAnsi" w:cstheme="minorBidi"/>
          <w:szCs w:val="22"/>
          <w:lang w:eastAsia="en-US"/>
        </w:rPr>
      </w:pPr>
      <w:r w:rsidRPr="002B5ED1">
        <w:rPr>
          <w:rFonts w:asciiTheme="minorHAnsi" w:eastAsiaTheme="minorEastAsia" w:hAnsiTheme="minorHAnsi" w:cstheme="minorBidi"/>
          <w:b/>
          <w:bCs/>
          <w:szCs w:val="22"/>
          <w:lang w:eastAsia="en-US"/>
        </w:rPr>
        <w:t>Dificultades en la Integración del Nuevo Sistema con los Procesos Existentes</w:t>
      </w:r>
      <w:r w:rsidR="006F7FB5">
        <w:rPr>
          <w:rFonts w:asciiTheme="minorHAnsi" w:eastAsiaTheme="minorEastAsia" w:hAnsiTheme="minorHAnsi" w:cstheme="minorBidi"/>
          <w:szCs w:val="22"/>
          <w:lang w:eastAsia="en-US"/>
        </w:rPr>
        <w:t xml:space="preserve">: </w:t>
      </w:r>
      <w:r w:rsidRPr="002B5ED1">
        <w:rPr>
          <w:rFonts w:asciiTheme="minorHAnsi" w:eastAsiaTheme="minorEastAsia" w:hAnsiTheme="minorHAnsi" w:cstheme="minorBidi"/>
          <w:szCs w:val="22"/>
          <w:lang w:eastAsia="en-US"/>
        </w:rPr>
        <w:t>Realizar un análisis detallado de los procesos existentes y asegurar la personalización del sistema para una integración fluida.</w:t>
      </w:r>
    </w:p>
    <w:p w14:paraId="684B673D" w14:textId="2DC09307" w:rsidR="002B5ED1" w:rsidRPr="002B5ED1" w:rsidRDefault="002B5ED1" w:rsidP="00F436D3">
      <w:pPr>
        <w:numPr>
          <w:ilvl w:val="0"/>
          <w:numId w:val="43"/>
        </w:numPr>
        <w:jc w:val="both"/>
        <w:rPr>
          <w:rFonts w:asciiTheme="minorHAnsi" w:eastAsiaTheme="minorEastAsia" w:hAnsiTheme="minorHAnsi" w:cstheme="minorBidi"/>
          <w:szCs w:val="22"/>
          <w:lang w:eastAsia="en-US"/>
        </w:rPr>
      </w:pPr>
      <w:r w:rsidRPr="002B5ED1">
        <w:rPr>
          <w:rFonts w:asciiTheme="minorHAnsi" w:eastAsiaTheme="minorEastAsia" w:hAnsiTheme="minorHAnsi" w:cstheme="minorBidi"/>
          <w:b/>
          <w:bCs/>
          <w:szCs w:val="22"/>
          <w:lang w:eastAsia="en-US"/>
        </w:rPr>
        <w:t>Retrasos en la Entrega del Proyecto Debido a Problemas Operativos</w:t>
      </w:r>
      <w:r w:rsidR="006F7FB5">
        <w:rPr>
          <w:rFonts w:asciiTheme="minorHAnsi" w:eastAsiaTheme="minorEastAsia" w:hAnsiTheme="minorHAnsi" w:cstheme="minorBidi"/>
          <w:szCs w:val="22"/>
          <w:lang w:eastAsia="en-US"/>
        </w:rPr>
        <w:t xml:space="preserve">: </w:t>
      </w:r>
      <w:r w:rsidRPr="002B5ED1">
        <w:rPr>
          <w:rFonts w:asciiTheme="minorHAnsi" w:eastAsiaTheme="minorEastAsia" w:hAnsiTheme="minorHAnsi" w:cstheme="minorBidi"/>
          <w:szCs w:val="22"/>
          <w:lang w:eastAsia="en-US"/>
        </w:rPr>
        <w:t>Establecer un cronograma de proyecto realista con márgenes para imprevistos y realizar un seguimiento constante del progreso.</w:t>
      </w:r>
    </w:p>
    <w:p w14:paraId="221E9B92" w14:textId="502C2B54" w:rsidR="002B5ED1" w:rsidRPr="002B5ED1" w:rsidRDefault="002B5ED1" w:rsidP="00F436D3">
      <w:pPr>
        <w:numPr>
          <w:ilvl w:val="0"/>
          <w:numId w:val="43"/>
        </w:numPr>
        <w:jc w:val="both"/>
        <w:rPr>
          <w:rFonts w:asciiTheme="minorHAnsi" w:eastAsiaTheme="minorEastAsia" w:hAnsiTheme="minorHAnsi" w:cstheme="minorBidi"/>
          <w:szCs w:val="22"/>
          <w:lang w:eastAsia="en-US"/>
        </w:rPr>
      </w:pPr>
      <w:r w:rsidRPr="002B5ED1">
        <w:rPr>
          <w:rFonts w:asciiTheme="minorHAnsi" w:eastAsiaTheme="minorEastAsia" w:hAnsiTheme="minorHAnsi" w:cstheme="minorBidi"/>
          <w:b/>
          <w:bCs/>
          <w:szCs w:val="22"/>
          <w:lang w:eastAsia="en-US"/>
        </w:rPr>
        <w:t>Falta de Soporte Técnico Adecuado para el Mantenimiento del Sistema</w:t>
      </w:r>
      <w:r w:rsidR="006F7FB5">
        <w:rPr>
          <w:rFonts w:asciiTheme="minorHAnsi" w:eastAsiaTheme="minorEastAsia" w:hAnsiTheme="minorHAnsi" w:cstheme="minorBidi"/>
          <w:szCs w:val="22"/>
          <w:lang w:eastAsia="en-US"/>
        </w:rPr>
        <w:t xml:space="preserve">: </w:t>
      </w:r>
      <w:r w:rsidRPr="002B5ED1">
        <w:rPr>
          <w:rFonts w:asciiTheme="minorHAnsi" w:eastAsiaTheme="minorEastAsia" w:hAnsiTheme="minorHAnsi" w:cstheme="minorBidi"/>
          <w:szCs w:val="22"/>
          <w:lang w:eastAsia="en-US"/>
        </w:rPr>
        <w:t>Contratar o capacitar personal técnico especializado y establecer acuerdos de nivel de servicio (SLA) con proveedores de soporte.</w:t>
      </w:r>
    </w:p>
    <w:p w14:paraId="25467544" w14:textId="24F2ECBC" w:rsidR="002B5ED1" w:rsidRPr="002B5ED1" w:rsidRDefault="002B5ED1" w:rsidP="00F436D3">
      <w:pPr>
        <w:numPr>
          <w:ilvl w:val="0"/>
          <w:numId w:val="43"/>
        </w:numPr>
        <w:jc w:val="both"/>
        <w:rPr>
          <w:rFonts w:asciiTheme="minorHAnsi" w:eastAsiaTheme="minorEastAsia" w:hAnsiTheme="minorHAnsi" w:cstheme="minorBidi"/>
          <w:szCs w:val="22"/>
          <w:lang w:eastAsia="en-US"/>
        </w:rPr>
      </w:pPr>
      <w:r w:rsidRPr="002B5ED1">
        <w:rPr>
          <w:rFonts w:asciiTheme="minorHAnsi" w:eastAsiaTheme="minorEastAsia" w:hAnsiTheme="minorHAnsi" w:cstheme="minorBidi"/>
          <w:b/>
          <w:bCs/>
          <w:szCs w:val="22"/>
          <w:lang w:eastAsia="en-US"/>
        </w:rPr>
        <w:t>Problemas Durante la Fase de Transición que Afectan las Operaciones Diarias</w:t>
      </w:r>
      <w:r w:rsidR="006F7FB5">
        <w:rPr>
          <w:rFonts w:asciiTheme="minorHAnsi" w:eastAsiaTheme="minorEastAsia" w:hAnsiTheme="minorHAnsi" w:cstheme="minorBidi"/>
          <w:b/>
          <w:bCs/>
          <w:szCs w:val="22"/>
          <w:lang w:eastAsia="en-US"/>
        </w:rPr>
        <w:t>:</w:t>
      </w:r>
      <w:r w:rsidRPr="002B5ED1">
        <w:rPr>
          <w:rFonts w:asciiTheme="minorHAnsi" w:eastAsiaTheme="minorEastAsia" w:hAnsiTheme="minorHAnsi" w:cstheme="minorBidi"/>
          <w:szCs w:val="22"/>
          <w:lang w:eastAsia="en-US"/>
        </w:rPr>
        <w:t xml:space="preserve"> Crear un equipo de transición dedicado y desarrollar un plan detallado para minimizar la interrupción de las operaciones.</w:t>
      </w:r>
    </w:p>
    <w:p w14:paraId="6FDA9A3F" w14:textId="3D4D21C1" w:rsidR="002B5ED1" w:rsidRPr="002B5ED1" w:rsidRDefault="002B5ED1" w:rsidP="00F436D3">
      <w:pPr>
        <w:numPr>
          <w:ilvl w:val="0"/>
          <w:numId w:val="43"/>
        </w:numPr>
        <w:jc w:val="both"/>
        <w:rPr>
          <w:rFonts w:asciiTheme="minorHAnsi" w:eastAsiaTheme="minorEastAsia" w:hAnsiTheme="minorHAnsi" w:cstheme="minorBidi"/>
          <w:szCs w:val="22"/>
          <w:lang w:eastAsia="en-US"/>
        </w:rPr>
      </w:pPr>
      <w:r w:rsidRPr="002B5ED1">
        <w:rPr>
          <w:rFonts w:asciiTheme="minorHAnsi" w:eastAsiaTheme="minorEastAsia" w:hAnsiTheme="minorHAnsi" w:cstheme="minorBidi"/>
          <w:b/>
          <w:bCs/>
          <w:szCs w:val="22"/>
          <w:lang w:eastAsia="en-US"/>
        </w:rPr>
        <w:t>Retrasos o Incumplimientos por Parte de Proveedores Clave</w:t>
      </w:r>
      <w:r w:rsidR="006F7FB5">
        <w:rPr>
          <w:rFonts w:asciiTheme="minorHAnsi" w:eastAsiaTheme="minorEastAsia" w:hAnsiTheme="minorHAnsi" w:cstheme="minorBidi"/>
          <w:b/>
          <w:bCs/>
          <w:szCs w:val="22"/>
          <w:lang w:eastAsia="en-US"/>
        </w:rPr>
        <w:t>:</w:t>
      </w:r>
      <w:r w:rsidRPr="002B5ED1">
        <w:rPr>
          <w:rFonts w:asciiTheme="minorHAnsi" w:eastAsiaTheme="minorEastAsia" w:hAnsiTheme="minorHAnsi" w:cstheme="minorBidi"/>
          <w:szCs w:val="22"/>
          <w:lang w:eastAsia="en-US"/>
        </w:rPr>
        <w:t xml:space="preserve"> Seleccionar proveedores confiables, establecer acuerdos contractuales claros y mantener proveedores alternativos como respaldo.</w:t>
      </w:r>
    </w:p>
    <w:p w14:paraId="606F7C43" w14:textId="1AE8664D" w:rsidR="002B5ED1" w:rsidRPr="002B5ED1" w:rsidRDefault="002B5ED1" w:rsidP="00F436D3">
      <w:pPr>
        <w:numPr>
          <w:ilvl w:val="0"/>
          <w:numId w:val="43"/>
        </w:numPr>
        <w:jc w:val="both"/>
        <w:rPr>
          <w:rFonts w:asciiTheme="minorHAnsi" w:eastAsiaTheme="minorEastAsia" w:hAnsiTheme="minorHAnsi" w:cstheme="minorBidi"/>
          <w:szCs w:val="22"/>
          <w:lang w:eastAsia="en-US"/>
        </w:rPr>
      </w:pPr>
      <w:r w:rsidRPr="002B5ED1">
        <w:rPr>
          <w:rFonts w:asciiTheme="minorHAnsi" w:eastAsiaTheme="minorEastAsia" w:hAnsiTheme="minorHAnsi" w:cstheme="minorBidi"/>
          <w:b/>
          <w:bCs/>
          <w:szCs w:val="22"/>
          <w:lang w:eastAsia="en-US"/>
        </w:rPr>
        <w:t>Resistencia al Cambio por Parte de Departamentos o Unidades Afectadas</w:t>
      </w:r>
      <w:r w:rsidR="006F7FB5">
        <w:rPr>
          <w:rFonts w:asciiTheme="minorHAnsi" w:eastAsiaTheme="minorEastAsia" w:hAnsiTheme="minorHAnsi" w:cstheme="minorBidi"/>
          <w:szCs w:val="22"/>
          <w:lang w:eastAsia="en-US"/>
        </w:rPr>
        <w:t xml:space="preserve">: </w:t>
      </w:r>
      <w:r w:rsidRPr="002B5ED1">
        <w:rPr>
          <w:rFonts w:asciiTheme="minorHAnsi" w:eastAsiaTheme="minorEastAsia" w:hAnsiTheme="minorHAnsi" w:cstheme="minorBidi"/>
          <w:szCs w:val="22"/>
          <w:lang w:eastAsia="en-US"/>
        </w:rPr>
        <w:t>Implementar una estrategia de gestión del cambio que incluya formación, comunicación efectiva y participación de los empleados.</w:t>
      </w:r>
    </w:p>
    <w:p w14:paraId="65BD9EF0" w14:textId="2C31FA9C" w:rsidR="002B5ED1" w:rsidRPr="002B5ED1" w:rsidRDefault="002B5ED1" w:rsidP="00F436D3">
      <w:pPr>
        <w:numPr>
          <w:ilvl w:val="0"/>
          <w:numId w:val="43"/>
        </w:numPr>
        <w:jc w:val="both"/>
        <w:rPr>
          <w:rFonts w:asciiTheme="minorHAnsi" w:eastAsiaTheme="minorEastAsia" w:hAnsiTheme="minorHAnsi" w:cstheme="minorBidi"/>
          <w:szCs w:val="22"/>
          <w:lang w:eastAsia="en-US"/>
        </w:rPr>
      </w:pPr>
      <w:r w:rsidRPr="002B5ED1">
        <w:rPr>
          <w:rFonts w:asciiTheme="minorHAnsi" w:eastAsiaTheme="minorEastAsia" w:hAnsiTheme="minorHAnsi" w:cstheme="minorBidi"/>
          <w:b/>
          <w:bCs/>
          <w:szCs w:val="22"/>
          <w:lang w:eastAsia="en-US"/>
        </w:rPr>
        <w:t>Falta de Planes de Contingencia o Recuperación ante Fallas del Sistema</w:t>
      </w:r>
      <w:r w:rsidR="006F7FB5">
        <w:rPr>
          <w:rFonts w:asciiTheme="minorHAnsi" w:eastAsiaTheme="minorEastAsia" w:hAnsiTheme="minorHAnsi" w:cstheme="minorBidi"/>
          <w:szCs w:val="22"/>
          <w:lang w:eastAsia="en-US"/>
        </w:rPr>
        <w:t xml:space="preserve">: </w:t>
      </w:r>
      <w:r w:rsidRPr="002B5ED1">
        <w:rPr>
          <w:rFonts w:asciiTheme="minorHAnsi" w:eastAsiaTheme="minorEastAsia" w:hAnsiTheme="minorHAnsi" w:cstheme="minorBidi"/>
          <w:szCs w:val="22"/>
          <w:lang w:eastAsia="en-US"/>
        </w:rPr>
        <w:t>y probar planes de contingencia y recuperación ante desastres para garantizar la continuidad del negocio.</w:t>
      </w:r>
    </w:p>
    <w:p w14:paraId="68BED9FA" w14:textId="3A0652AE" w:rsidR="00272A95" w:rsidRPr="00613127" w:rsidRDefault="002B5ED1" w:rsidP="00272A95">
      <w:pPr>
        <w:numPr>
          <w:ilvl w:val="0"/>
          <w:numId w:val="43"/>
        </w:numPr>
        <w:jc w:val="both"/>
        <w:rPr>
          <w:rFonts w:asciiTheme="minorHAnsi" w:eastAsiaTheme="minorEastAsia" w:hAnsiTheme="minorHAnsi" w:cstheme="minorBidi"/>
          <w:szCs w:val="22"/>
          <w:lang w:eastAsia="en-US"/>
        </w:rPr>
      </w:pPr>
      <w:r w:rsidRPr="002B5ED1">
        <w:rPr>
          <w:rFonts w:asciiTheme="minorHAnsi" w:eastAsiaTheme="minorEastAsia" w:hAnsiTheme="minorHAnsi" w:cstheme="minorBidi"/>
          <w:b/>
          <w:bCs/>
          <w:szCs w:val="22"/>
          <w:lang w:eastAsia="en-US"/>
        </w:rPr>
        <w:t>Dificultades en la Migración de Datos y en la Garantía de su Integridad</w:t>
      </w:r>
      <w:r w:rsidR="006F7FB5">
        <w:rPr>
          <w:rFonts w:asciiTheme="minorHAnsi" w:eastAsiaTheme="minorEastAsia" w:hAnsiTheme="minorHAnsi" w:cstheme="minorBidi"/>
          <w:szCs w:val="22"/>
          <w:lang w:eastAsia="en-US"/>
        </w:rPr>
        <w:t xml:space="preserve">: </w:t>
      </w:r>
      <w:r w:rsidRPr="002B5ED1">
        <w:rPr>
          <w:rFonts w:asciiTheme="minorHAnsi" w:eastAsiaTheme="minorEastAsia" w:hAnsiTheme="minorHAnsi" w:cstheme="minorBidi"/>
          <w:szCs w:val="22"/>
          <w:lang w:eastAsia="en-US"/>
        </w:rPr>
        <w:t>Planificar y ejecutar un proceso de migración de datos cuidadoso, utilizando herramientas de validación y verificación de la integridad de los datos.</w:t>
      </w:r>
    </w:p>
    <w:p w14:paraId="4DE5FF48" w14:textId="77777777" w:rsidR="00DE5818" w:rsidRDefault="00DE5818" w:rsidP="00DE5818">
      <w:pPr>
        <w:pStyle w:val="Ttulo3"/>
      </w:pPr>
      <w:bookmarkStart w:id="26" w:name="_Toc153557546"/>
      <w:r>
        <w:t>Riesgos Financieros</w:t>
      </w:r>
      <w:bookmarkEnd w:id="26"/>
    </w:p>
    <w:p w14:paraId="6FB9CBCB" w14:textId="72E75AD8" w:rsidR="006803BC" w:rsidRPr="006803BC" w:rsidRDefault="006803BC" w:rsidP="00F436D3">
      <w:pPr>
        <w:numPr>
          <w:ilvl w:val="0"/>
          <w:numId w:val="44"/>
        </w:numPr>
        <w:jc w:val="both"/>
        <w:rPr>
          <w:rFonts w:asciiTheme="minorHAnsi" w:eastAsiaTheme="minorEastAsia" w:hAnsiTheme="minorHAnsi" w:cstheme="minorBidi"/>
          <w:szCs w:val="22"/>
          <w:lang w:eastAsia="en-US"/>
        </w:rPr>
      </w:pPr>
      <w:r w:rsidRPr="006803BC">
        <w:rPr>
          <w:rFonts w:asciiTheme="minorHAnsi" w:eastAsiaTheme="minorEastAsia" w:hAnsiTheme="minorHAnsi" w:cstheme="minorBidi"/>
          <w:b/>
          <w:bCs/>
          <w:szCs w:val="22"/>
          <w:lang w:eastAsia="en-US"/>
        </w:rPr>
        <w:t>Sobrecostos Debido a Cambios en el Alcance del Proyecto o a Imprevistos</w:t>
      </w:r>
      <w:r w:rsidR="007A26E5">
        <w:rPr>
          <w:rFonts w:asciiTheme="minorHAnsi" w:eastAsiaTheme="minorEastAsia" w:hAnsiTheme="minorHAnsi" w:cstheme="minorBidi"/>
          <w:szCs w:val="22"/>
          <w:lang w:eastAsia="en-US"/>
        </w:rPr>
        <w:t xml:space="preserve">: </w:t>
      </w:r>
      <w:r w:rsidRPr="006803BC">
        <w:rPr>
          <w:rFonts w:asciiTheme="minorHAnsi" w:eastAsiaTheme="minorEastAsia" w:hAnsiTheme="minorHAnsi" w:cstheme="minorBidi"/>
          <w:szCs w:val="22"/>
          <w:lang w:eastAsia="en-US"/>
        </w:rPr>
        <w:t>Implementar un proceso de gestión de cambios riguroso y establecer un fondo de reserva para imprevistos.</w:t>
      </w:r>
    </w:p>
    <w:p w14:paraId="4199007B" w14:textId="4975561B" w:rsidR="006803BC" w:rsidRPr="006803BC" w:rsidRDefault="006803BC" w:rsidP="00F436D3">
      <w:pPr>
        <w:numPr>
          <w:ilvl w:val="0"/>
          <w:numId w:val="44"/>
        </w:numPr>
        <w:jc w:val="both"/>
        <w:rPr>
          <w:rFonts w:asciiTheme="minorHAnsi" w:eastAsiaTheme="minorEastAsia" w:hAnsiTheme="minorHAnsi" w:cstheme="minorBidi"/>
          <w:szCs w:val="22"/>
          <w:lang w:eastAsia="en-US"/>
        </w:rPr>
      </w:pPr>
      <w:r w:rsidRPr="006803BC">
        <w:rPr>
          <w:rFonts w:asciiTheme="minorHAnsi" w:eastAsiaTheme="minorEastAsia" w:hAnsiTheme="minorHAnsi" w:cstheme="minorBidi"/>
          <w:b/>
          <w:bCs/>
          <w:szCs w:val="22"/>
          <w:lang w:eastAsia="en-US"/>
        </w:rPr>
        <w:t>Limitaciones Presupuestarias que Afectan la Calidad o el Alcance del Proyecto</w:t>
      </w:r>
      <w:r w:rsidR="006A4CB4">
        <w:rPr>
          <w:rFonts w:asciiTheme="minorHAnsi" w:eastAsiaTheme="minorEastAsia" w:hAnsiTheme="minorHAnsi" w:cstheme="minorBidi"/>
          <w:b/>
          <w:bCs/>
          <w:szCs w:val="22"/>
          <w:lang w:eastAsia="en-US"/>
        </w:rPr>
        <w:t>:</w:t>
      </w:r>
      <w:r w:rsidRPr="006803BC">
        <w:rPr>
          <w:rFonts w:asciiTheme="minorHAnsi" w:eastAsiaTheme="minorEastAsia" w:hAnsiTheme="minorHAnsi" w:cstheme="minorBidi"/>
          <w:szCs w:val="22"/>
          <w:lang w:eastAsia="en-US"/>
        </w:rPr>
        <w:t xml:space="preserve"> Realizar una planificación presupuestaria detallada y priorizar los componentes críticos del proyecto.</w:t>
      </w:r>
    </w:p>
    <w:p w14:paraId="0E694436" w14:textId="0F3BFE69" w:rsidR="006803BC" w:rsidRPr="006803BC" w:rsidRDefault="006803BC" w:rsidP="00F436D3">
      <w:pPr>
        <w:numPr>
          <w:ilvl w:val="0"/>
          <w:numId w:val="44"/>
        </w:numPr>
        <w:jc w:val="both"/>
        <w:rPr>
          <w:rFonts w:asciiTheme="minorHAnsi" w:eastAsiaTheme="minorEastAsia" w:hAnsiTheme="minorHAnsi" w:cstheme="minorBidi"/>
          <w:szCs w:val="22"/>
          <w:lang w:eastAsia="en-US"/>
        </w:rPr>
      </w:pPr>
      <w:r w:rsidRPr="006803BC">
        <w:rPr>
          <w:rFonts w:asciiTheme="minorHAnsi" w:eastAsiaTheme="minorEastAsia" w:hAnsiTheme="minorHAnsi" w:cstheme="minorBidi"/>
          <w:b/>
          <w:bCs/>
          <w:szCs w:val="22"/>
          <w:lang w:eastAsia="en-US"/>
        </w:rPr>
        <w:t>Inversión en Tecnologías que Podrían Quedar Obsoletas Rápidamente</w:t>
      </w:r>
      <w:r w:rsidR="006A4CB4">
        <w:rPr>
          <w:rFonts w:asciiTheme="minorHAnsi" w:eastAsiaTheme="minorEastAsia" w:hAnsiTheme="minorHAnsi" w:cstheme="minorBidi"/>
          <w:szCs w:val="22"/>
          <w:lang w:eastAsia="en-US"/>
        </w:rPr>
        <w:t xml:space="preserve">: </w:t>
      </w:r>
      <w:r w:rsidRPr="006803BC">
        <w:rPr>
          <w:rFonts w:asciiTheme="minorHAnsi" w:eastAsiaTheme="minorEastAsia" w:hAnsiTheme="minorHAnsi" w:cstheme="minorBidi"/>
          <w:szCs w:val="22"/>
          <w:lang w:eastAsia="en-US"/>
        </w:rPr>
        <w:t>Realizar una evaluación tecnológica exhaustiva y seleccionar tecnologías con un ciclo de vida largo y soporte garantizado.</w:t>
      </w:r>
    </w:p>
    <w:p w14:paraId="4C6C63F3" w14:textId="2616C444" w:rsidR="006803BC" w:rsidRPr="006803BC" w:rsidRDefault="006803BC" w:rsidP="00F436D3">
      <w:pPr>
        <w:numPr>
          <w:ilvl w:val="0"/>
          <w:numId w:val="44"/>
        </w:numPr>
        <w:jc w:val="both"/>
        <w:rPr>
          <w:rFonts w:asciiTheme="minorHAnsi" w:eastAsiaTheme="minorEastAsia" w:hAnsiTheme="minorHAnsi" w:cstheme="minorBidi"/>
          <w:szCs w:val="22"/>
          <w:lang w:eastAsia="en-US"/>
        </w:rPr>
      </w:pPr>
      <w:r w:rsidRPr="006803BC">
        <w:rPr>
          <w:rFonts w:asciiTheme="minorHAnsi" w:eastAsiaTheme="minorEastAsia" w:hAnsiTheme="minorHAnsi" w:cstheme="minorBidi"/>
          <w:b/>
          <w:bCs/>
          <w:szCs w:val="22"/>
          <w:lang w:eastAsia="en-US"/>
        </w:rPr>
        <w:lastRenderedPageBreak/>
        <w:t>Incrementos Inesperados en los Precios de los Componentes de Hardware, Software o Servicios Necesarios para el Proyecto</w:t>
      </w:r>
      <w:r w:rsidR="006A4CB4">
        <w:rPr>
          <w:rFonts w:asciiTheme="minorHAnsi" w:eastAsiaTheme="minorEastAsia" w:hAnsiTheme="minorHAnsi" w:cstheme="minorBidi"/>
          <w:szCs w:val="22"/>
          <w:lang w:eastAsia="en-US"/>
        </w:rPr>
        <w:t xml:space="preserve">: </w:t>
      </w:r>
      <w:r w:rsidRPr="006803BC">
        <w:rPr>
          <w:rFonts w:asciiTheme="minorHAnsi" w:eastAsiaTheme="minorEastAsia" w:hAnsiTheme="minorHAnsi" w:cstheme="minorBidi"/>
          <w:szCs w:val="22"/>
          <w:lang w:eastAsia="en-US"/>
        </w:rPr>
        <w:t>Negociar contratos con precios fijos o cláusulas de protección contra aumentos de precios.</w:t>
      </w:r>
    </w:p>
    <w:p w14:paraId="301A35BE" w14:textId="3A953C4E" w:rsidR="006803BC" w:rsidRPr="006803BC" w:rsidRDefault="006803BC" w:rsidP="00F436D3">
      <w:pPr>
        <w:numPr>
          <w:ilvl w:val="0"/>
          <w:numId w:val="44"/>
        </w:numPr>
        <w:jc w:val="both"/>
        <w:rPr>
          <w:rFonts w:asciiTheme="minorHAnsi" w:eastAsiaTheme="minorEastAsia" w:hAnsiTheme="minorHAnsi" w:cstheme="minorBidi"/>
          <w:szCs w:val="22"/>
          <w:lang w:eastAsia="en-US"/>
        </w:rPr>
      </w:pPr>
      <w:r w:rsidRPr="006803BC">
        <w:rPr>
          <w:rFonts w:asciiTheme="minorHAnsi" w:eastAsiaTheme="minorEastAsia" w:hAnsiTheme="minorHAnsi" w:cstheme="minorBidi"/>
          <w:b/>
          <w:bCs/>
          <w:szCs w:val="22"/>
          <w:lang w:eastAsia="en-US"/>
        </w:rPr>
        <w:t>Dificultades para Mantener la Liquidez Necesaria para Cubrir los Gastos Operativos y de Capital del Proyecto</w:t>
      </w:r>
      <w:r w:rsidR="006A4CB4">
        <w:rPr>
          <w:rFonts w:asciiTheme="minorHAnsi" w:eastAsiaTheme="minorEastAsia" w:hAnsiTheme="minorHAnsi" w:cstheme="minorBidi"/>
          <w:szCs w:val="22"/>
          <w:lang w:eastAsia="en-US"/>
        </w:rPr>
        <w:t xml:space="preserve">: </w:t>
      </w:r>
      <w:r w:rsidRPr="006803BC">
        <w:rPr>
          <w:rFonts w:asciiTheme="minorHAnsi" w:eastAsiaTheme="minorEastAsia" w:hAnsiTheme="minorHAnsi" w:cstheme="minorBidi"/>
          <w:szCs w:val="22"/>
          <w:lang w:eastAsia="en-US"/>
        </w:rPr>
        <w:t>Establecer una gestión de tesorería eficiente y asegurar fuentes de financiamiento alternativas.</w:t>
      </w:r>
    </w:p>
    <w:p w14:paraId="430EA299" w14:textId="6D6D770C" w:rsidR="006803BC" w:rsidRPr="006803BC" w:rsidRDefault="006803BC" w:rsidP="00F436D3">
      <w:pPr>
        <w:numPr>
          <w:ilvl w:val="0"/>
          <w:numId w:val="44"/>
        </w:numPr>
        <w:jc w:val="both"/>
        <w:rPr>
          <w:rFonts w:asciiTheme="minorHAnsi" w:eastAsiaTheme="minorEastAsia" w:hAnsiTheme="minorHAnsi" w:cstheme="minorBidi"/>
          <w:szCs w:val="22"/>
          <w:lang w:eastAsia="en-US"/>
        </w:rPr>
      </w:pPr>
      <w:r w:rsidRPr="006803BC">
        <w:rPr>
          <w:rFonts w:asciiTheme="minorHAnsi" w:eastAsiaTheme="minorEastAsia" w:hAnsiTheme="minorHAnsi" w:cstheme="minorBidi"/>
          <w:b/>
          <w:bCs/>
          <w:szCs w:val="22"/>
          <w:lang w:eastAsia="en-US"/>
        </w:rPr>
        <w:t>Efectos de la Inflación en el Costo Total del Proyecto</w:t>
      </w:r>
      <w:r w:rsidR="006A4CB4">
        <w:rPr>
          <w:rFonts w:asciiTheme="minorHAnsi" w:eastAsiaTheme="minorEastAsia" w:hAnsiTheme="minorHAnsi" w:cstheme="minorBidi"/>
          <w:szCs w:val="22"/>
          <w:lang w:eastAsia="en-US"/>
        </w:rPr>
        <w:t xml:space="preserve">: </w:t>
      </w:r>
      <w:r w:rsidRPr="006803BC">
        <w:rPr>
          <w:rFonts w:asciiTheme="minorHAnsi" w:eastAsiaTheme="minorEastAsia" w:hAnsiTheme="minorHAnsi" w:cstheme="minorBidi"/>
          <w:szCs w:val="22"/>
          <w:lang w:eastAsia="en-US"/>
        </w:rPr>
        <w:t>Incluir consideraciones de inflación en la planificación financiera y revisar periódicamente las estimaciones de costos.</w:t>
      </w:r>
    </w:p>
    <w:p w14:paraId="16C394AC" w14:textId="658091B5" w:rsidR="006803BC" w:rsidRPr="006803BC" w:rsidRDefault="006803BC" w:rsidP="00F436D3">
      <w:pPr>
        <w:numPr>
          <w:ilvl w:val="0"/>
          <w:numId w:val="44"/>
        </w:numPr>
        <w:jc w:val="both"/>
        <w:rPr>
          <w:rFonts w:asciiTheme="minorHAnsi" w:eastAsiaTheme="minorEastAsia" w:hAnsiTheme="minorHAnsi" w:cstheme="minorBidi"/>
          <w:szCs w:val="22"/>
          <w:lang w:eastAsia="en-US"/>
        </w:rPr>
      </w:pPr>
      <w:r w:rsidRPr="006803BC">
        <w:rPr>
          <w:rFonts w:asciiTheme="minorHAnsi" w:eastAsiaTheme="minorEastAsia" w:hAnsiTheme="minorHAnsi" w:cstheme="minorBidi"/>
          <w:b/>
          <w:bCs/>
          <w:szCs w:val="22"/>
          <w:lang w:eastAsia="en-US"/>
        </w:rPr>
        <w:t>Emergencia de Costos no Anticipados Relacionados con la Formación, Soporte Técnico Adicional, o Necesidades de Infraestructura</w:t>
      </w:r>
      <w:r w:rsidR="006A4CB4">
        <w:rPr>
          <w:rFonts w:asciiTheme="minorHAnsi" w:eastAsiaTheme="minorEastAsia" w:hAnsiTheme="minorHAnsi" w:cstheme="minorBidi"/>
          <w:szCs w:val="22"/>
          <w:lang w:eastAsia="en-US"/>
        </w:rPr>
        <w:t xml:space="preserve">: </w:t>
      </w:r>
      <w:proofErr w:type="spellStart"/>
      <w:r w:rsidR="006A4CB4">
        <w:rPr>
          <w:rFonts w:asciiTheme="minorHAnsi" w:eastAsiaTheme="minorEastAsia" w:hAnsiTheme="minorHAnsi" w:cstheme="minorBidi"/>
          <w:szCs w:val="22"/>
          <w:lang w:eastAsia="en-US"/>
        </w:rPr>
        <w:t>Preveer</w:t>
      </w:r>
      <w:proofErr w:type="spellEnd"/>
      <w:r w:rsidR="006A4CB4">
        <w:rPr>
          <w:rFonts w:asciiTheme="minorHAnsi" w:eastAsiaTheme="minorEastAsia" w:hAnsiTheme="minorHAnsi" w:cstheme="minorBidi"/>
          <w:szCs w:val="22"/>
          <w:lang w:eastAsia="en-US"/>
        </w:rPr>
        <w:t xml:space="preserve"> </w:t>
      </w:r>
      <w:r w:rsidRPr="006803BC">
        <w:rPr>
          <w:rFonts w:asciiTheme="minorHAnsi" w:eastAsiaTheme="minorEastAsia" w:hAnsiTheme="minorHAnsi" w:cstheme="minorBidi"/>
          <w:szCs w:val="22"/>
          <w:lang w:eastAsia="en-US"/>
        </w:rPr>
        <w:t>un margen en el presupuesto para gastos adicionales y realizar análisis de necesidades detallados.</w:t>
      </w:r>
    </w:p>
    <w:p w14:paraId="5D599F05" w14:textId="34E27A19" w:rsidR="006803BC" w:rsidRPr="006803BC" w:rsidRDefault="006803BC" w:rsidP="00F436D3">
      <w:pPr>
        <w:numPr>
          <w:ilvl w:val="0"/>
          <w:numId w:val="44"/>
        </w:numPr>
        <w:jc w:val="both"/>
        <w:rPr>
          <w:rFonts w:asciiTheme="minorHAnsi" w:eastAsiaTheme="minorEastAsia" w:hAnsiTheme="minorHAnsi" w:cstheme="minorBidi"/>
          <w:szCs w:val="22"/>
          <w:lang w:eastAsia="en-US"/>
        </w:rPr>
      </w:pPr>
      <w:r w:rsidRPr="006803BC">
        <w:rPr>
          <w:rFonts w:asciiTheme="minorHAnsi" w:eastAsiaTheme="minorEastAsia" w:hAnsiTheme="minorHAnsi" w:cstheme="minorBidi"/>
          <w:b/>
          <w:bCs/>
          <w:szCs w:val="22"/>
          <w:lang w:eastAsia="en-US"/>
        </w:rPr>
        <w:t>Penalizaciones o Costos Adicionales por Incumplimientos o Cambios en los Acuerdos con Proveedores</w:t>
      </w:r>
      <w:r w:rsidR="006A4CB4">
        <w:rPr>
          <w:rFonts w:asciiTheme="minorHAnsi" w:eastAsiaTheme="minorEastAsia" w:hAnsiTheme="minorHAnsi" w:cstheme="minorBidi"/>
          <w:szCs w:val="22"/>
          <w:lang w:eastAsia="en-US"/>
        </w:rPr>
        <w:t xml:space="preserve">: </w:t>
      </w:r>
      <w:r w:rsidRPr="006803BC">
        <w:rPr>
          <w:rFonts w:asciiTheme="minorHAnsi" w:eastAsiaTheme="minorEastAsia" w:hAnsiTheme="minorHAnsi" w:cstheme="minorBidi"/>
          <w:szCs w:val="22"/>
          <w:lang w:eastAsia="en-US"/>
        </w:rPr>
        <w:t>Gestionar activamente los contratos y establecer relaciones sólidas con los proveedores para negociar términos favorables.</w:t>
      </w:r>
    </w:p>
    <w:p w14:paraId="7FC7DB05" w14:textId="72962817" w:rsidR="006803BC" w:rsidRPr="00613127" w:rsidRDefault="006803BC" w:rsidP="006803BC">
      <w:pPr>
        <w:numPr>
          <w:ilvl w:val="0"/>
          <w:numId w:val="44"/>
        </w:numPr>
        <w:jc w:val="both"/>
        <w:rPr>
          <w:rFonts w:asciiTheme="minorHAnsi" w:eastAsiaTheme="minorEastAsia" w:hAnsiTheme="minorHAnsi" w:cstheme="minorBidi"/>
          <w:szCs w:val="22"/>
          <w:lang w:eastAsia="en-US"/>
        </w:rPr>
      </w:pPr>
      <w:r w:rsidRPr="006803BC">
        <w:rPr>
          <w:rFonts w:asciiTheme="minorHAnsi" w:eastAsiaTheme="minorEastAsia" w:hAnsiTheme="minorHAnsi" w:cstheme="minorBidi"/>
          <w:b/>
          <w:bCs/>
          <w:szCs w:val="22"/>
          <w:lang w:eastAsia="en-US"/>
        </w:rPr>
        <w:t>Gastos Imprevistos Relacionados con la Garantía, Mantenimiento y Soporte del Sistema Una Vez Esté Operativo</w:t>
      </w:r>
      <w:r w:rsidR="006A4CB4">
        <w:rPr>
          <w:rFonts w:asciiTheme="minorHAnsi" w:eastAsiaTheme="minorEastAsia" w:hAnsiTheme="minorHAnsi" w:cstheme="minorBidi"/>
          <w:b/>
          <w:bCs/>
          <w:szCs w:val="22"/>
          <w:lang w:eastAsia="en-US"/>
        </w:rPr>
        <w:t>:</w:t>
      </w:r>
      <w:r w:rsidRPr="006803BC">
        <w:rPr>
          <w:rFonts w:asciiTheme="minorHAnsi" w:eastAsiaTheme="minorEastAsia" w:hAnsiTheme="minorHAnsi" w:cstheme="minorBidi"/>
          <w:szCs w:val="22"/>
          <w:lang w:eastAsia="en-US"/>
        </w:rPr>
        <w:t xml:space="preserve"> Planificar un presupuesto de operaciones y mantenimiento que incluya gastos de soporte post-implementación.</w:t>
      </w:r>
    </w:p>
    <w:p w14:paraId="0B7F5888" w14:textId="77777777" w:rsidR="00DE5818" w:rsidRDefault="00DE5818" w:rsidP="00DE5818">
      <w:pPr>
        <w:pStyle w:val="Ttulo3"/>
      </w:pPr>
      <w:bookmarkStart w:id="27" w:name="_Toc153557547"/>
      <w:r>
        <w:t>Riesgos de Gestión de Proyectos</w:t>
      </w:r>
      <w:bookmarkEnd w:id="27"/>
    </w:p>
    <w:p w14:paraId="54B7C5EA" w14:textId="30914227" w:rsidR="005309B7" w:rsidRPr="005309B7" w:rsidRDefault="005309B7" w:rsidP="00F436D3">
      <w:pPr>
        <w:numPr>
          <w:ilvl w:val="0"/>
          <w:numId w:val="45"/>
        </w:numPr>
        <w:jc w:val="both"/>
      </w:pPr>
      <w:r w:rsidRPr="005309B7">
        <w:rPr>
          <w:rFonts w:asciiTheme="minorHAnsi" w:eastAsiaTheme="minorEastAsia" w:hAnsiTheme="minorHAnsi" w:cstheme="minorBidi"/>
          <w:b/>
          <w:bCs/>
          <w:szCs w:val="22"/>
          <w:lang w:eastAsia="en-US"/>
        </w:rPr>
        <w:t>Falta de Claridad en los Objetivos y Expectativas del Proyecto</w:t>
      </w:r>
      <w:r w:rsidR="006A4CB4" w:rsidRPr="006A4CB4">
        <w:rPr>
          <w:rFonts w:asciiTheme="minorHAnsi" w:eastAsiaTheme="minorEastAsia" w:hAnsiTheme="minorHAnsi" w:cstheme="minorBidi"/>
          <w:szCs w:val="22"/>
          <w:lang w:eastAsia="en-US"/>
        </w:rPr>
        <w:t xml:space="preserve">: </w:t>
      </w:r>
      <w:r w:rsidRPr="005309B7">
        <w:rPr>
          <w:rFonts w:asciiTheme="minorHAnsi" w:eastAsiaTheme="minorEastAsia" w:hAnsiTheme="minorHAnsi" w:cstheme="minorBidi"/>
          <w:szCs w:val="22"/>
          <w:lang w:eastAsia="en-US"/>
        </w:rPr>
        <w:t>Definir claramente los objetivos y expectativas del proyecto desde el inicio y asegurar que todos los involucrados los comprendan.</w:t>
      </w:r>
    </w:p>
    <w:p w14:paraId="43318F55" w14:textId="199FC546" w:rsidR="005309B7" w:rsidRPr="005309B7" w:rsidRDefault="006A4CB4" w:rsidP="00F436D3">
      <w:pPr>
        <w:numPr>
          <w:ilvl w:val="0"/>
          <w:numId w:val="45"/>
        </w:numPr>
        <w:jc w:val="both"/>
        <w:rPr>
          <w:rFonts w:asciiTheme="minorHAnsi" w:eastAsiaTheme="minorEastAsia" w:hAnsiTheme="minorHAnsi" w:cstheme="minorBidi"/>
          <w:szCs w:val="22"/>
          <w:lang w:eastAsia="en-US"/>
        </w:rPr>
      </w:pPr>
      <w:r w:rsidRPr="005309B7">
        <w:rPr>
          <w:rFonts w:asciiTheme="minorHAnsi" w:eastAsiaTheme="minorEastAsia" w:hAnsiTheme="minorHAnsi" w:cstheme="minorBidi"/>
          <w:b/>
          <w:bCs/>
          <w:szCs w:val="22"/>
          <w:lang w:eastAsia="en-US"/>
        </w:rPr>
        <w:t>Comunicación</w:t>
      </w:r>
      <w:r w:rsidR="005309B7" w:rsidRPr="005309B7">
        <w:rPr>
          <w:rFonts w:asciiTheme="minorHAnsi" w:eastAsiaTheme="minorEastAsia" w:hAnsiTheme="minorHAnsi" w:cstheme="minorBidi"/>
          <w:b/>
          <w:bCs/>
          <w:szCs w:val="22"/>
          <w:lang w:eastAsia="en-US"/>
        </w:rPr>
        <w:t xml:space="preserve"> Deficiente entre los Equipos de Trabajo y los Stakeholders</w:t>
      </w:r>
      <w:r>
        <w:rPr>
          <w:rFonts w:asciiTheme="minorHAnsi" w:eastAsiaTheme="minorEastAsia" w:hAnsiTheme="minorHAnsi" w:cstheme="minorBidi"/>
          <w:szCs w:val="22"/>
          <w:lang w:eastAsia="en-US"/>
        </w:rPr>
        <w:t xml:space="preserve">: </w:t>
      </w:r>
      <w:r w:rsidR="005309B7" w:rsidRPr="005309B7">
        <w:rPr>
          <w:rFonts w:asciiTheme="minorHAnsi" w:eastAsiaTheme="minorEastAsia" w:hAnsiTheme="minorHAnsi" w:cstheme="minorBidi"/>
          <w:szCs w:val="22"/>
          <w:lang w:eastAsia="en-US"/>
        </w:rPr>
        <w:t>Establecer canales de comunicación efectivos y reuniones regulares para garantizar una comunicación fluida y transparente.</w:t>
      </w:r>
    </w:p>
    <w:p w14:paraId="4A145F6E" w14:textId="66EDDBDF" w:rsidR="005309B7" w:rsidRPr="005309B7" w:rsidRDefault="005309B7" w:rsidP="00F436D3">
      <w:pPr>
        <w:numPr>
          <w:ilvl w:val="0"/>
          <w:numId w:val="45"/>
        </w:numPr>
        <w:jc w:val="both"/>
        <w:rPr>
          <w:rFonts w:asciiTheme="minorHAnsi" w:eastAsiaTheme="minorEastAsia" w:hAnsiTheme="minorHAnsi" w:cstheme="minorBidi"/>
          <w:szCs w:val="22"/>
          <w:lang w:eastAsia="en-US"/>
        </w:rPr>
      </w:pPr>
      <w:r w:rsidRPr="005309B7">
        <w:rPr>
          <w:rFonts w:asciiTheme="minorHAnsi" w:eastAsiaTheme="minorEastAsia" w:hAnsiTheme="minorHAnsi" w:cstheme="minorBidi"/>
          <w:b/>
          <w:bCs/>
          <w:szCs w:val="22"/>
          <w:lang w:eastAsia="en-US"/>
        </w:rPr>
        <w:t>Cambios en el Liderazgo o en la Estructura del Equipo de Proyecto</w:t>
      </w:r>
      <w:r w:rsidR="006A4CB4">
        <w:rPr>
          <w:rFonts w:asciiTheme="minorHAnsi" w:eastAsiaTheme="minorEastAsia" w:hAnsiTheme="minorHAnsi" w:cstheme="minorBidi"/>
          <w:szCs w:val="22"/>
          <w:lang w:eastAsia="en-US"/>
        </w:rPr>
        <w:t xml:space="preserve">: </w:t>
      </w:r>
      <w:r w:rsidRPr="005309B7">
        <w:rPr>
          <w:rFonts w:asciiTheme="minorHAnsi" w:eastAsiaTheme="minorEastAsia" w:hAnsiTheme="minorHAnsi" w:cstheme="minorBidi"/>
          <w:szCs w:val="22"/>
          <w:lang w:eastAsia="en-US"/>
        </w:rPr>
        <w:t>Preparar planes de sucesión y formación para garantizar una transición suave en caso de cambios en el liderazgo o la estructura del equipo.</w:t>
      </w:r>
    </w:p>
    <w:p w14:paraId="62541C02" w14:textId="50506E26" w:rsidR="005309B7" w:rsidRPr="005309B7" w:rsidRDefault="005309B7" w:rsidP="00F436D3">
      <w:pPr>
        <w:numPr>
          <w:ilvl w:val="0"/>
          <w:numId w:val="45"/>
        </w:numPr>
        <w:jc w:val="both"/>
        <w:rPr>
          <w:rFonts w:asciiTheme="minorHAnsi" w:eastAsiaTheme="minorEastAsia" w:hAnsiTheme="minorHAnsi" w:cstheme="minorBidi"/>
          <w:szCs w:val="22"/>
          <w:lang w:eastAsia="en-US"/>
        </w:rPr>
      </w:pPr>
      <w:r w:rsidRPr="005309B7">
        <w:rPr>
          <w:rFonts w:asciiTheme="minorHAnsi" w:eastAsiaTheme="minorEastAsia" w:hAnsiTheme="minorHAnsi" w:cstheme="minorBidi"/>
          <w:b/>
          <w:bCs/>
          <w:szCs w:val="22"/>
          <w:lang w:eastAsia="en-US"/>
        </w:rPr>
        <w:t>Desalineación entre los Diferentes Departamentos y sus Necesidades</w:t>
      </w:r>
      <w:r w:rsidR="006A4CB4">
        <w:rPr>
          <w:rFonts w:asciiTheme="minorHAnsi" w:eastAsiaTheme="minorEastAsia" w:hAnsiTheme="minorHAnsi" w:cstheme="minorBidi"/>
          <w:b/>
          <w:bCs/>
          <w:szCs w:val="22"/>
          <w:lang w:eastAsia="en-US"/>
        </w:rPr>
        <w:t xml:space="preserve">: </w:t>
      </w:r>
      <w:r w:rsidRPr="005309B7">
        <w:rPr>
          <w:rFonts w:asciiTheme="minorHAnsi" w:eastAsiaTheme="minorEastAsia" w:hAnsiTheme="minorHAnsi" w:cstheme="minorBidi"/>
          <w:szCs w:val="22"/>
          <w:lang w:eastAsia="en-US"/>
        </w:rPr>
        <w:t xml:space="preserve"> Fomentar la colaboración interdepartamental y realizar reuniones de alineación para entender y abordar las necesidades de cada departamento.</w:t>
      </w:r>
    </w:p>
    <w:p w14:paraId="15FAF70E" w14:textId="14F7F365" w:rsidR="005309B7" w:rsidRPr="005309B7" w:rsidRDefault="005309B7" w:rsidP="00F436D3">
      <w:pPr>
        <w:numPr>
          <w:ilvl w:val="0"/>
          <w:numId w:val="45"/>
        </w:numPr>
        <w:jc w:val="both"/>
        <w:rPr>
          <w:rFonts w:asciiTheme="minorHAnsi" w:eastAsiaTheme="minorEastAsia" w:hAnsiTheme="minorHAnsi" w:cstheme="minorBidi"/>
          <w:szCs w:val="22"/>
          <w:lang w:eastAsia="en-US"/>
        </w:rPr>
      </w:pPr>
      <w:r w:rsidRPr="005309B7">
        <w:rPr>
          <w:rFonts w:asciiTheme="minorHAnsi" w:eastAsiaTheme="minorEastAsia" w:hAnsiTheme="minorHAnsi" w:cstheme="minorBidi"/>
          <w:b/>
          <w:bCs/>
          <w:szCs w:val="22"/>
          <w:lang w:eastAsia="en-US"/>
        </w:rPr>
        <w:t>Falta de Involucramiento o Compromiso de Partes Interesadas Clave</w:t>
      </w:r>
      <w:r w:rsidRPr="005309B7">
        <w:rPr>
          <w:rFonts w:asciiTheme="minorHAnsi" w:eastAsiaTheme="minorEastAsia" w:hAnsiTheme="minorHAnsi" w:cstheme="minorBidi"/>
          <w:szCs w:val="22"/>
          <w:lang w:eastAsia="en-US"/>
        </w:rPr>
        <w:t xml:space="preserve">: Identificar </w:t>
      </w:r>
      <w:r w:rsidR="006A4CB4">
        <w:rPr>
          <w:rFonts w:asciiTheme="minorHAnsi" w:eastAsiaTheme="minorEastAsia" w:hAnsiTheme="minorHAnsi" w:cstheme="minorBidi"/>
          <w:szCs w:val="22"/>
          <w:lang w:eastAsia="en-US"/>
        </w:rPr>
        <w:t>e</w:t>
      </w:r>
      <w:r w:rsidRPr="005309B7">
        <w:rPr>
          <w:rFonts w:asciiTheme="minorHAnsi" w:eastAsiaTheme="minorEastAsia" w:hAnsiTheme="minorHAnsi" w:cstheme="minorBidi"/>
          <w:szCs w:val="22"/>
          <w:lang w:eastAsia="en-US"/>
        </w:rPr>
        <w:t xml:space="preserve"> involucrar a las partes interesadas clave desde el inicio, asegurando su </w:t>
      </w:r>
      <w:proofErr w:type="gramStart"/>
      <w:r w:rsidRPr="005309B7">
        <w:rPr>
          <w:rFonts w:asciiTheme="minorHAnsi" w:eastAsiaTheme="minorEastAsia" w:hAnsiTheme="minorHAnsi" w:cstheme="minorBidi"/>
          <w:szCs w:val="22"/>
          <w:lang w:eastAsia="en-US"/>
        </w:rPr>
        <w:t>participación activa</w:t>
      </w:r>
      <w:proofErr w:type="gramEnd"/>
      <w:r w:rsidRPr="005309B7">
        <w:rPr>
          <w:rFonts w:asciiTheme="minorHAnsi" w:eastAsiaTheme="minorEastAsia" w:hAnsiTheme="minorHAnsi" w:cstheme="minorBidi"/>
          <w:szCs w:val="22"/>
          <w:lang w:eastAsia="en-US"/>
        </w:rPr>
        <w:t xml:space="preserve"> y compromiso.</w:t>
      </w:r>
    </w:p>
    <w:p w14:paraId="7525F180" w14:textId="13993160" w:rsidR="005309B7" w:rsidRPr="005309B7" w:rsidRDefault="005309B7" w:rsidP="00F436D3">
      <w:pPr>
        <w:numPr>
          <w:ilvl w:val="0"/>
          <w:numId w:val="45"/>
        </w:numPr>
        <w:jc w:val="both"/>
        <w:rPr>
          <w:rFonts w:asciiTheme="minorHAnsi" w:eastAsiaTheme="minorEastAsia" w:hAnsiTheme="minorHAnsi" w:cstheme="minorBidi"/>
          <w:szCs w:val="22"/>
          <w:lang w:eastAsia="en-US"/>
        </w:rPr>
      </w:pPr>
      <w:r w:rsidRPr="005309B7">
        <w:rPr>
          <w:rFonts w:asciiTheme="minorHAnsi" w:eastAsiaTheme="minorEastAsia" w:hAnsiTheme="minorHAnsi" w:cstheme="minorBidi"/>
          <w:b/>
          <w:bCs/>
          <w:szCs w:val="22"/>
          <w:lang w:eastAsia="en-US"/>
        </w:rPr>
        <w:t>Errores en la Planificación y en las Estimaciones de Tiempo y Recursos</w:t>
      </w:r>
      <w:r w:rsidR="006A4CB4">
        <w:rPr>
          <w:rFonts w:asciiTheme="minorHAnsi" w:eastAsiaTheme="minorEastAsia" w:hAnsiTheme="minorHAnsi" w:cstheme="minorBidi"/>
          <w:b/>
          <w:bCs/>
          <w:szCs w:val="22"/>
          <w:lang w:eastAsia="en-US"/>
        </w:rPr>
        <w:t xml:space="preserve">: </w:t>
      </w:r>
      <w:r w:rsidR="006A4CB4" w:rsidRPr="006A4CB4">
        <w:rPr>
          <w:rFonts w:asciiTheme="minorHAnsi" w:eastAsiaTheme="minorEastAsia" w:hAnsiTheme="minorHAnsi" w:cstheme="minorBidi"/>
          <w:szCs w:val="22"/>
          <w:lang w:eastAsia="en-US"/>
        </w:rPr>
        <w:t>Utilizar</w:t>
      </w:r>
      <w:r w:rsidRPr="005309B7">
        <w:rPr>
          <w:rFonts w:asciiTheme="minorHAnsi" w:eastAsiaTheme="minorEastAsia" w:hAnsiTheme="minorHAnsi" w:cstheme="minorBidi"/>
          <w:szCs w:val="22"/>
          <w:lang w:eastAsia="en-US"/>
        </w:rPr>
        <w:t xml:space="preserve"> técnicas de planificación y estimación probadas, y revisar regularmente las estimaciones para ajustarlas según sea necesario.</w:t>
      </w:r>
    </w:p>
    <w:p w14:paraId="060B20AE" w14:textId="3D13B4B9" w:rsidR="005309B7" w:rsidRPr="005309B7" w:rsidRDefault="005309B7" w:rsidP="00F436D3">
      <w:pPr>
        <w:numPr>
          <w:ilvl w:val="0"/>
          <w:numId w:val="45"/>
        </w:numPr>
        <w:jc w:val="both"/>
        <w:rPr>
          <w:rFonts w:asciiTheme="minorHAnsi" w:eastAsiaTheme="minorEastAsia" w:hAnsiTheme="minorHAnsi" w:cstheme="minorBidi"/>
          <w:szCs w:val="22"/>
          <w:lang w:eastAsia="en-US"/>
        </w:rPr>
      </w:pPr>
      <w:r w:rsidRPr="005309B7">
        <w:rPr>
          <w:rFonts w:asciiTheme="minorHAnsi" w:eastAsiaTheme="minorEastAsia" w:hAnsiTheme="minorHAnsi" w:cstheme="minorBidi"/>
          <w:b/>
          <w:bCs/>
          <w:szCs w:val="22"/>
          <w:lang w:eastAsia="en-US"/>
        </w:rPr>
        <w:t>Modificaciones Constantes en los Requisitos o en el Alcance del Proyecto</w:t>
      </w:r>
      <w:r w:rsidR="006A4CB4">
        <w:rPr>
          <w:rFonts w:asciiTheme="minorHAnsi" w:eastAsiaTheme="minorEastAsia" w:hAnsiTheme="minorHAnsi" w:cstheme="minorBidi"/>
          <w:b/>
          <w:bCs/>
          <w:szCs w:val="22"/>
          <w:lang w:eastAsia="en-US"/>
        </w:rPr>
        <w:t xml:space="preserve">: </w:t>
      </w:r>
      <w:r w:rsidRPr="005309B7">
        <w:rPr>
          <w:rFonts w:asciiTheme="minorHAnsi" w:eastAsiaTheme="minorEastAsia" w:hAnsiTheme="minorHAnsi" w:cstheme="minorBidi"/>
          <w:szCs w:val="22"/>
          <w:lang w:eastAsia="en-US"/>
        </w:rPr>
        <w:t xml:space="preserve"> Implementar un proceso de gestión de cambios controlado y evaluar el impacto de los cambios antes de su aprobación.</w:t>
      </w:r>
    </w:p>
    <w:p w14:paraId="10089396" w14:textId="181BEA98" w:rsidR="005309B7" w:rsidRPr="005309B7" w:rsidRDefault="005309B7" w:rsidP="00F436D3">
      <w:pPr>
        <w:numPr>
          <w:ilvl w:val="0"/>
          <w:numId w:val="45"/>
        </w:numPr>
        <w:jc w:val="both"/>
        <w:rPr>
          <w:rFonts w:asciiTheme="minorHAnsi" w:eastAsiaTheme="minorEastAsia" w:hAnsiTheme="minorHAnsi" w:cstheme="minorBidi"/>
          <w:szCs w:val="22"/>
          <w:lang w:eastAsia="en-US"/>
        </w:rPr>
      </w:pPr>
      <w:r w:rsidRPr="005309B7">
        <w:rPr>
          <w:rFonts w:asciiTheme="minorHAnsi" w:eastAsiaTheme="minorEastAsia" w:hAnsiTheme="minorHAnsi" w:cstheme="minorBidi"/>
          <w:b/>
          <w:bCs/>
          <w:szCs w:val="22"/>
          <w:lang w:eastAsia="en-US"/>
        </w:rPr>
        <w:t>Ausencia de Procesos de Gestión de Proyectos Estandarizados</w:t>
      </w:r>
      <w:r w:rsidR="006A4CB4">
        <w:rPr>
          <w:rFonts w:asciiTheme="minorHAnsi" w:eastAsiaTheme="minorEastAsia" w:hAnsiTheme="minorHAnsi" w:cstheme="minorBidi"/>
          <w:szCs w:val="22"/>
          <w:lang w:eastAsia="en-US"/>
        </w:rPr>
        <w:t xml:space="preserve">: </w:t>
      </w:r>
      <w:r w:rsidRPr="005309B7">
        <w:rPr>
          <w:rFonts w:asciiTheme="minorHAnsi" w:eastAsiaTheme="minorEastAsia" w:hAnsiTheme="minorHAnsi" w:cstheme="minorBidi"/>
          <w:szCs w:val="22"/>
          <w:lang w:eastAsia="en-US"/>
        </w:rPr>
        <w:t>Desarrollar y seguir un conjunto estandarizado de prácticas y procedimientos de gestión de proyectos.</w:t>
      </w:r>
    </w:p>
    <w:p w14:paraId="47E9BFC4" w14:textId="3A43B84B" w:rsidR="005309B7" w:rsidRPr="005309B7" w:rsidRDefault="005309B7" w:rsidP="00F436D3">
      <w:pPr>
        <w:numPr>
          <w:ilvl w:val="0"/>
          <w:numId w:val="45"/>
        </w:numPr>
        <w:jc w:val="both"/>
        <w:rPr>
          <w:rFonts w:asciiTheme="minorHAnsi" w:eastAsiaTheme="minorEastAsia" w:hAnsiTheme="minorHAnsi" w:cstheme="minorBidi"/>
          <w:szCs w:val="22"/>
          <w:lang w:eastAsia="en-US"/>
        </w:rPr>
      </w:pPr>
      <w:r w:rsidRPr="005309B7">
        <w:rPr>
          <w:rFonts w:asciiTheme="minorHAnsi" w:eastAsiaTheme="minorEastAsia" w:hAnsiTheme="minorHAnsi" w:cstheme="minorBidi"/>
          <w:b/>
          <w:bCs/>
          <w:szCs w:val="22"/>
          <w:lang w:eastAsia="en-US"/>
        </w:rPr>
        <w:lastRenderedPageBreak/>
        <w:t>Falta de un Proceso Estructurado para la Identificación, Análisis y Mitigación de Riesgos</w:t>
      </w:r>
      <w:r w:rsidR="006A4CB4">
        <w:rPr>
          <w:rFonts w:asciiTheme="minorHAnsi" w:eastAsiaTheme="minorEastAsia" w:hAnsiTheme="minorHAnsi" w:cstheme="minorBidi"/>
          <w:b/>
          <w:bCs/>
          <w:szCs w:val="22"/>
          <w:lang w:eastAsia="en-US"/>
        </w:rPr>
        <w:t xml:space="preserve">: </w:t>
      </w:r>
      <w:r w:rsidRPr="005309B7">
        <w:rPr>
          <w:rFonts w:asciiTheme="minorHAnsi" w:eastAsiaTheme="minorEastAsia" w:hAnsiTheme="minorHAnsi" w:cstheme="minorBidi"/>
          <w:szCs w:val="22"/>
          <w:lang w:eastAsia="en-US"/>
        </w:rPr>
        <w:t xml:space="preserve"> Implementar un proceso de gestión de riesgos continuo, incluyendo la identificación, el análisis y la mitigación de riesgos.</w:t>
      </w:r>
    </w:p>
    <w:p w14:paraId="4753E472" w14:textId="68D08ED3" w:rsidR="005309B7" w:rsidRPr="005309B7" w:rsidRDefault="005309B7" w:rsidP="00F436D3">
      <w:pPr>
        <w:numPr>
          <w:ilvl w:val="0"/>
          <w:numId w:val="45"/>
        </w:numPr>
        <w:jc w:val="both"/>
        <w:rPr>
          <w:rFonts w:asciiTheme="minorHAnsi" w:eastAsiaTheme="minorEastAsia" w:hAnsiTheme="minorHAnsi" w:cstheme="minorBidi"/>
          <w:szCs w:val="22"/>
          <w:lang w:eastAsia="en-US"/>
        </w:rPr>
      </w:pPr>
      <w:r w:rsidRPr="005309B7">
        <w:rPr>
          <w:rFonts w:asciiTheme="minorHAnsi" w:eastAsiaTheme="minorEastAsia" w:hAnsiTheme="minorHAnsi" w:cstheme="minorBidi"/>
          <w:b/>
          <w:bCs/>
          <w:szCs w:val="22"/>
          <w:lang w:eastAsia="en-US"/>
        </w:rPr>
        <w:t>Dependencia Excesiva en Individuos o Recursos Clave</w:t>
      </w:r>
      <w:r w:rsidR="006A4CB4">
        <w:rPr>
          <w:rFonts w:asciiTheme="minorHAnsi" w:eastAsiaTheme="minorEastAsia" w:hAnsiTheme="minorHAnsi" w:cstheme="minorBidi"/>
          <w:b/>
          <w:bCs/>
          <w:szCs w:val="22"/>
          <w:lang w:eastAsia="en-US"/>
        </w:rPr>
        <w:t>:</w:t>
      </w:r>
      <w:r w:rsidRPr="005309B7">
        <w:rPr>
          <w:rFonts w:asciiTheme="minorHAnsi" w:eastAsiaTheme="minorEastAsia" w:hAnsiTheme="minorHAnsi" w:cstheme="minorBidi"/>
          <w:szCs w:val="22"/>
          <w:lang w:eastAsia="en-US"/>
        </w:rPr>
        <w:t xml:space="preserve"> Diversificar las habilidades y conocimientos dentro del equipo y tener planes de respaldo para recursos clave.</w:t>
      </w:r>
    </w:p>
    <w:p w14:paraId="27CA5F94" w14:textId="01A3C10D" w:rsidR="00651F6D" w:rsidRPr="006A4CB4" w:rsidRDefault="005309B7" w:rsidP="00F436D3">
      <w:pPr>
        <w:numPr>
          <w:ilvl w:val="0"/>
          <w:numId w:val="45"/>
        </w:numPr>
        <w:jc w:val="both"/>
        <w:rPr>
          <w:rFonts w:asciiTheme="minorHAnsi" w:eastAsiaTheme="minorEastAsia" w:hAnsiTheme="minorHAnsi" w:cstheme="minorBidi"/>
          <w:szCs w:val="22"/>
          <w:lang w:eastAsia="en-US"/>
        </w:rPr>
      </w:pPr>
      <w:r w:rsidRPr="005309B7">
        <w:rPr>
          <w:rFonts w:asciiTheme="minorHAnsi" w:eastAsiaTheme="minorEastAsia" w:hAnsiTheme="minorHAnsi" w:cstheme="minorBidi"/>
          <w:b/>
          <w:bCs/>
          <w:szCs w:val="22"/>
          <w:lang w:eastAsia="en-US"/>
        </w:rPr>
        <w:t>Ineficiencia en la Gestión del Cambio Organizacional Asociado con la Implementación del Nuevo Sistema</w:t>
      </w:r>
      <w:r w:rsidR="006A4CB4">
        <w:rPr>
          <w:rFonts w:asciiTheme="minorHAnsi" w:eastAsiaTheme="minorEastAsia" w:hAnsiTheme="minorHAnsi" w:cstheme="minorBidi"/>
          <w:szCs w:val="22"/>
          <w:lang w:eastAsia="en-US"/>
        </w:rPr>
        <w:t xml:space="preserve">: </w:t>
      </w:r>
      <w:r w:rsidRPr="005309B7">
        <w:rPr>
          <w:rFonts w:asciiTheme="minorHAnsi" w:eastAsiaTheme="minorEastAsia" w:hAnsiTheme="minorHAnsi" w:cstheme="minorBidi"/>
          <w:szCs w:val="22"/>
          <w:lang w:eastAsia="en-US"/>
        </w:rPr>
        <w:t>Desarrollar y ejecutar un plan de gestión del cambio organizacional que incluya formación, comunicación y soporte a los empleados.</w:t>
      </w:r>
    </w:p>
    <w:p w14:paraId="2F74180C" w14:textId="77777777" w:rsidR="00DE5818" w:rsidRDefault="00DE5818" w:rsidP="00DE5818">
      <w:pPr>
        <w:pStyle w:val="Ttulo3"/>
      </w:pPr>
      <w:bookmarkStart w:id="28" w:name="_Toc153557548"/>
      <w:r>
        <w:t>Riesgos de Recursos Humanos</w:t>
      </w:r>
      <w:bookmarkEnd w:id="28"/>
    </w:p>
    <w:p w14:paraId="2D922C7B" w14:textId="475B4B7F" w:rsidR="007423B4" w:rsidRPr="007423B4" w:rsidRDefault="007423B4" w:rsidP="00F436D3">
      <w:pPr>
        <w:numPr>
          <w:ilvl w:val="0"/>
          <w:numId w:val="46"/>
        </w:numPr>
        <w:jc w:val="both"/>
        <w:rPr>
          <w:rFonts w:asciiTheme="minorHAnsi" w:eastAsiaTheme="minorEastAsia" w:hAnsiTheme="minorHAnsi" w:cstheme="minorBidi"/>
          <w:szCs w:val="22"/>
          <w:lang w:eastAsia="en-US"/>
        </w:rPr>
      </w:pPr>
      <w:r w:rsidRPr="008E47BC">
        <w:rPr>
          <w:rFonts w:asciiTheme="minorHAnsi" w:eastAsiaTheme="minorEastAsia" w:hAnsiTheme="minorHAnsi" w:cstheme="minorBidi"/>
          <w:b/>
          <w:bCs/>
          <w:szCs w:val="22"/>
          <w:lang w:eastAsia="en-US"/>
        </w:rPr>
        <w:t>Fa</w:t>
      </w:r>
      <w:r w:rsidRPr="007423B4">
        <w:rPr>
          <w:rFonts w:asciiTheme="minorHAnsi" w:eastAsiaTheme="minorEastAsia" w:hAnsiTheme="minorHAnsi" w:cstheme="minorBidi"/>
          <w:b/>
          <w:bCs/>
          <w:szCs w:val="22"/>
          <w:lang w:eastAsia="en-US"/>
        </w:rPr>
        <w:t>lta de Habilidades o Conocimientos Específicos en el Equipo de Proyecto</w:t>
      </w:r>
      <w:r w:rsidR="0045247A">
        <w:rPr>
          <w:rFonts w:asciiTheme="minorHAnsi" w:eastAsiaTheme="minorEastAsia" w:hAnsiTheme="minorHAnsi" w:cstheme="minorBidi"/>
          <w:szCs w:val="22"/>
          <w:lang w:eastAsia="en-US"/>
        </w:rPr>
        <w:t xml:space="preserve">: </w:t>
      </w:r>
      <w:r w:rsidRPr="007423B4">
        <w:rPr>
          <w:rFonts w:asciiTheme="minorHAnsi" w:eastAsiaTheme="minorEastAsia" w:hAnsiTheme="minorHAnsi" w:cstheme="minorBidi"/>
          <w:szCs w:val="22"/>
          <w:lang w:eastAsia="en-US"/>
        </w:rPr>
        <w:t>Implementar programas de formación y desarrollo profesional. Considerar la contratación de expertos externos si es necesario.</w:t>
      </w:r>
    </w:p>
    <w:p w14:paraId="1FBF423E" w14:textId="556FE900" w:rsidR="007423B4" w:rsidRPr="007423B4" w:rsidRDefault="007423B4" w:rsidP="00F436D3">
      <w:pPr>
        <w:numPr>
          <w:ilvl w:val="0"/>
          <w:numId w:val="46"/>
        </w:numPr>
        <w:jc w:val="both"/>
        <w:rPr>
          <w:rFonts w:asciiTheme="minorHAnsi" w:eastAsiaTheme="minorEastAsia" w:hAnsiTheme="minorHAnsi" w:cstheme="minorBidi"/>
          <w:szCs w:val="22"/>
          <w:lang w:eastAsia="en-US"/>
        </w:rPr>
      </w:pPr>
      <w:r w:rsidRPr="007423B4">
        <w:rPr>
          <w:rFonts w:asciiTheme="minorHAnsi" w:eastAsiaTheme="minorEastAsia" w:hAnsiTheme="minorHAnsi" w:cstheme="minorBidi"/>
          <w:b/>
          <w:bCs/>
          <w:szCs w:val="22"/>
          <w:lang w:eastAsia="en-US"/>
        </w:rPr>
        <w:t>Resistencia al Cambio por Parte de los Usuarios del Sistema</w:t>
      </w:r>
      <w:r w:rsidR="0045247A">
        <w:rPr>
          <w:rFonts w:asciiTheme="minorHAnsi" w:eastAsiaTheme="minorEastAsia" w:hAnsiTheme="minorHAnsi" w:cstheme="minorBidi"/>
          <w:b/>
          <w:bCs/>
          <w:szCs w:val="22"/>
          <w:lang w:eastAsia="en-US"/>
        </w:rPr>
        <w:t>:</w:t>
      </w:r>
      <w:r w:rsidRPr="007423B4">
        <w:rPr>
          <w:rFonts w:asciiTheme="minorHAnsi" w:eastAsiaTheme="minorEastAsia" w:hAnsiTheme="minorHAnsi" w:cstheme="minorBidi"/>
          <w:szCs w:val="22"/>
          <w:lang w:eastAsia="en-US"/>
        </w:rPr>
        <w:t xml:space="preserve"> Desarrollar una estrategia de gestión del cambio que incluya comunicación efectiva, formación y </w:t>
      </w:r>
      <w:proofErr w:type="gramStart"/>
      <w:r w:rsidRPr="007423B4">
        <w:rPr>
          <w:rFonts w:asciiTheme="minorHAnsi" w:eastAsiaTheme="minorEastAsia" w:hAnsiTheme="minorHAnsi" w:cstheme="minorBidi"/>
          <w:szCs w:val="22"/>
          <w:lang w:eastAsia="en-US"/>
        </w:rPr>
        <w:t>participación activa</w:t>
      </w:r>
      <w:proofErr w:type="gramEnd"/>
      <w:r w:rsidRPr="007423B4">
        <w:rPr>
          <w:rFonts w:asciiTheme="minorHAnsi" w:eastAsiaTheme="minorEastAsia" w:hAnsiTheme="minorHAnsi" w:cstheme="minorBidi"/>
          <w:szCs w:val="22"/>
          <w:lang w:eastAsia="en-US"/>
        </w:rPr>
        <w:t xml:space="preserve"> de los usuarios en el proceso de cambio.</w:t>
      </w:r>
    </w:p>
    <w:p w14:paraId="17BF25DA" w14:textId="7DDEA611" w:rsidR="007423B4" w:rsidRPr="007423B4" w:rsidRDefault="007423B4" w:rsidP="00F436D3">
      <w:pPr>
        <w:numPr>
          <w:ilvl w:val="0"/>
          <w:numId w:val="46"/>
        </w:numPr>
        <w:jc w:val="both"/>
        <w:rPr>
          <w:rFonts w:asciiTheme="minorHAnsi" w:eastAsiaTheme="minorEastAsia" w:hAnsiTheme="minorHAnsi" w:cstheme="minorBidi"/>
          <w:szCs w:val="22"/>
          <w:lang w:eastAsia="en-US"/>
        </w:rPr>
      </w:pPr>
      <w:r w:rsidRPr="007423B4">
        <w:rPr>
          <w:rFonts w:asciiTheme="minorHAnsi" w:eastAsiaTheme="minorEastAsia" w:hAnsiTheme="minorHAnsi" w:cstheme="minorBidi"/>
          <w:b/>
          <w:bCs/>
          <w:szCs w:val="22"/>
          <w:lang w:eastAsia="en-US"/>
        </w:rPr>
        <w:t>Problemas en la Formación y Capacitación de los Usuarios y el Personal Técnico</w:t>
      </w:r>
      <w:r w:rsidR="0045247A">
        <w:rPr>
          <w:rFonts w:asciiTheme="minorHAnsi" w:eastAsiaTheme="minorEastAsia" w:hAnsiTheme="minorHAnsi" w:cstheme="minorBidi"/>
          <w:b/>
          <w:bCs/>
          <w:szCs w:val="22"/>
          <w:lang w:eastAsia="en-US"/>
        </w:rPr>
        <w:t>:</w:t>
      </w:r>
      <w:r w:rsidR="0045247A">
        <w:rPr>
          <w:rFonts w:asciiTheme="minorHAnsi" w:eastAsiaTheme="minorEastAsia" w:hAnsiTheme="minorHAnsi" w:cstheme="minorBidi"/>
          <w:szCs w:val="22"/>
          <w:lang w:eastAsia="en-US"/>
        </w:rPr>
        <w:t xml:space="preserve"> </w:t>
      </w:r>
      <w:r w:rsidRPr="007423B4">
        <w:rPr>
          <w:rFonts w:asciiTheme="minorHAnsi" w:eastAsiaTheme="minorEastAsia" w:hAnsiTheme="minorHAnsi" w:cstheme="minorBidi"/>
          <w:szCs w:val="22"/>
          <w:lang w:eastAsia="en-US"/>
        </w:rPr>
        <w:t>Planificar y ejecutar un programa de formación integral que aborde tanto las habilidades técnicas como las operativas.</w:t>
      </w:r>
    </w:p>
    <w:p w14:paraId="1650DBC5" w14:textId="3A2C33F1" w:rsidR="007423B4" w:rsidRPr="007423B4" w:rsidRDefault="007423B4" w:rsidP="00F436D3">
      <w:pPr>
        <w:numPr>
          <w:ilvl w:val="0"/>
          <w:numId w:val="46"/>
        </w:numPr>
        <w:jc w:val="both"/>
        <w:rPr>
          <w:rFonts w:asciiTheme="minorHAnsi" w:eastAsiaTheme="minorEastAsia" w:hAnsiTheme="minorHAnsi" w:cstheme="minorBidi"/>
          <w:szCs w:val="22"/>
          <w:lang w:eastAsia="en-US"/>
        </w:rPr>
      </w:pPr>
      <w:r w:rsidRPr="007423B4">
        <w:rPr>
          <w:rFonts w:asciiTheme="minorHAnsi" w:eastAsiaTheme="minorEastAsia" w:hAnsiTheme="minorHAnsi" w:cstheme="minorBidi"/>
          <w:b/>
          <w:bCs/>
          <w:szCs w:val="22"/>
          <w:lang w:eastAsia="en-US"/>
        </w:rPr>
        <w:t>Riesgo de Perder Empleados Clave Durante el Proyecto</w:t>
      </w:r>
      <w:r w:rsidR="0045247A">
        <w:rPr>
          <w:rFonts w:asciiTheme="minorHAnsi" w:eastAsiaTheme="minorEastAsia" w:hAnsiTheme="minorHAnsi" w:cstheme="minorBidi"/>
          <w:szCs w:val="22"/>
          <w:lang w:eastAsia="en-US"/>
        </w:rPr>
        <w:t xml:space="preserve">: </w:t>
      </w:r>
      <w:r w:rsidRPr="007423B4">
        <w:rPr>
          <w:rFonts w:asciiTheme="minorHAnsi" w:eastAsiaTheme="minorEastAsia" w:hAnsiTheme="minorHAnsi" w:cstheme="minorBidi"/>
          <w:szCs w:val="22"/>
          <w:lang w:eastAsia="en-US"/>
        </w:rPr>
        <w:t>Implementar medidas de retención, como incentivos, reconocimiento y oportunidades de crecimiento profesional.</w:t>
      </w:r>
    </w:p>
    <w:p w14:paraId="5B33F216" w14:textId="5B4BBEDB" w:rsidR="007423B4" w:rsidRPr="007423B4" w:rsidRDefault="007423B4" w:rsidP="00F436D3">
      <w:pPr>
        <w:numPr>
          <w:ilvl w:val="0"/>
          <w:numId w:val="46"/>
        </w:numPr>
        <w:jc w:val="both"/>
        <w:rPr>
          <w:rFonts w:asciiTheme="minorHAnsi" w:eastAsiaTheme="minorEastAsia" w:hAnsiTheme="minorHAnsi" w:cstheme="minorBidi"/>
          <w:szCs w:val="22"/>
          <w:lang w:eastAsia="en-US"/>
        </w:rPr>
      </w:pPr>
      <w:r w:rsidRPr="007423B4">
        <w:rPr>
          <w:rFonts w:asciiTheme="minorHAnsi" w:eastAsiaTheme="minorEastAsia" w:hAnsiTheme="minorHAnsi" w:cstheme="minorBidi"/>
          <w:b/>
          <w:bCs/>
          <w:szCs w:val="22"/>
          <w:lang w:eastAsia="en-US"/>
        </w:rPr>
        <w:t>Desafíos Debido a Conflictos Interpersonales o Problemas de Dinámica de Equipo</w:t>
      </w:r>
      <w:r w:rsidR="00BD0E5C">
        <w:rPr>
          <w:rFonts w:asciiTheme="minorHAnsi" w:eastAsiaTheme="minorEastAsia" w:hAnsiTheme="minorHAnsi" w:cstheme="minorBidi"/>
          <w:b/>
          <w:bCs/>
          <w:szCs w:val="22"/>
          <w:lang w:eastAsia="en-US"/>
        </w:rPr>
        <w:t>:</w:t>
      </w:r>
      <w:r w:rsidR="00BD0E5C">
        <w:rPr>
          <w:rFonts w:asciiTheme="minorHAnsi" w:eastAsiaTheme="minorEastAsia" w:hAnsiTheme="minorHAnsi" w:cstheme="minorBidi"/>
          <w:szCs w:val="22"/>
          <w:lang w:eastAsia="en-US"/>
        </w:rPr>
        <w:t xml:space="preserve"> F</w:t>
      </w:r>
      <w:r w:rsidRPr="007423B4">
        <w:rPr>
          <w:rFonts w:asciiTheme="minorHAnsi" w:eastAsiaTheme="minorEastAsia" w:hAnsiTheme="minorHAnsi" w:cstheme="minorBidi"/>
          <w:szCs w:val="22"/>
          <w:lang w:eastAsia="en-US"/>
        </w:rPr>
        <w:t>omentar un ambiente de trabajo colaborativo y positivo. Utilizar técnicas de resolución de conflictos y construcción de equipos.</w:t>
      </w:r>
    </w:p>
    <w:p w14:paraId="3C833626" w14:textId="77777777" w:rsidR="00BD0E5C" w:rsidRDefault="007423B4" w:rsidP="00F436D3">
      <w:pPr>
        <w:numPr>
          <w:ilvl w:val="0"/>
          <w:numId w:val="46"/>
        </w:numPr>
        <w:jc w:val="both"/>
        <w:rPr>
          <w:rFonts w:asciiTheme="minorHAnsi" w:eastAsiaTheme="minorEastAsia" w:hAnsiTheme="minorHAnsi" w:cstheme="minorBidi"/>
          <w:szCs w:val="22"/>
          <w:lang w:eastAsia="en-US"/>
        </w:rPr>
      </w:pPr>
      <w:r w:rsidRPr="007423B4">
        <w:rPr>
          <w:rFonts w:asciiTheme="minorHAnsi" w:eastAsiaTheme="minorEastAsia" w:hAnsiTheme="minorHAnsi" w:cstheme="minorBidi"/>
          <w:b/>
          <w:bCs/>
          <w:szCs w:val="22"/>
          <w:lang w:eastAsia="en-US"/>
        </w:rPr>
        <w:t>Problemas de Comunicación entre Diferentes Equipos o Departamentos</w:t>
      </w:r>
      <w:r w:rsidR="00BD0E5C" w:rsidRPr="00BD0E5C">
        <w:rPr>
          <w:rFonts w:asciiTheme="minorHAnsi" w:eastAsiaTheme="minorEastAsia" w:hAnsiTheme="minorHAnsi" w:cstheme="minorBidi"/>
          <w:b/>
          <w:bCs/>
          <w:szCs w:val="22"/>
          <w:lang w:eastAsia="en-US"/>
        </w:rPr>
        <w:t>:</w:t>
      </w:r>
      <w:r w:rsidR="00BD0E5C">
        <w:rPr>
          <w:rFonts w:asciiTheme="minorHAnsi" w:eastAsiaTheme="minorEastAsia" w:hAnsiTheme="minorHAnsi" w:cstheme="minorBidi"/>
          <w:szCs w:val="22"/>
          <w:lang w:eastAsia="en-US"/>
        </w:rPr>
        <w:t xml:space="preserve"> </w:t>
      </w:r>
      <w:r w:rsidRPr="007423B4">
        <w:rPr>
          <w:rFonts w:asciiTheme="minorHAnsi" w:eastAsiaTheme="minorEastAsia" w:hAnsiTheme="minorHAnsi" w:cstheme="minorBidi"/>
          <w:szCs w:val="22"/>
          <w:lang w:eastAsia="en-US"/>
        </w:rPr>
        <w:t>Establecer canales claros de comunicación y promover reuniones interdepartamentales regulares para facilitar el diálogo.</w:t>
      </w:r>
    </w:p>
    <w:p w14:paraId="6E9A8C3C" w14:textId="658F10C5" w:rsidR="007423B4" w:rsidRPr="007423B4" w:rsidRDefault="007423B4" w:rsidP="00F436D3">
      <w:pPr>
        <w:numPr>
          <w:ilvl w:val="0"/>
          <w:numId w:val="46"/>
        </w:numPr>
        <w:jc w:val="both"/>
        <w:rPr>
          <w:rFonts w:asciiTheme="minorHAnsi" w:eastAsiaTheme="minorEastAsia" w:hAnsiTheme="minorHAnsi" w:cstheme="minorBidi"/>
          <w:szCs w:val="22"/>
          <w:lang w:eastAsia="en-US"/>
        </w:rPr>
      </w:pPr>
      <w:r w:rsidRPr="007423B4">
        <w:rPr>
          <w:rFonts w:asciiTheme="minorHAnsi" w:eastAsiaTheme="minorEastAsia" w:hAnsiTheme="minorHAnsi" w:cstheme="minorBidi"/>
          <w:b/>
          <w:bCs/>
          <w:szCs w:val="22"/>
          <w:lang w:eastAsia="en-US"/>
        </w:rPr>
        <w:t>Ausencia de Liderazgo Fuerte o Dirección Clara</w:t>
      </w:r>
      <w:r w:rsidR="00BD0E5C" w:rsidRPr="00BD0E5C">
        <w:rPr>
          <w:rFonts w:asciiTheme="minorHAnsi" w:eastAsiaTheme="minorEastAsia" w:hAnsiTheme="minorHAnsi" w:cstheme="minorBidi"/>
          <w:b/>
          <w:bCs/>
          <w:szCs w:val="22"/>
          <w:lang w:eastAsia="en-US"/>
        </w:rPr>
        <w:t xml:space="preserve">: </w:t>
      </w:r>
      <w:r w:rsidRPr="007423B4">
        <w:rPr>
          <w:rFonts w:asciiTheme="minorHAnsi" w:eastAsiaTheme="minorEastAsia" w:hAnsiTheme="minorHAnsi" w:cstheme="minorBidi"/>
          <w:b/>
          <w:bCs/>
          <w:szCs w:val="22"/>
          <w:lang w:eastAsia="en-US"/>
        </w:rPr>
        <w:t>Asegurar que los líderes del</w:t>
      </w:r>
      <w:r w:rsidRPr="007423B4">
        <w:rPr>
          <w:rFonts w:asciiTheme="minorHAnsi" w:eastAsiaTheme="minorEastAsia" w:hAnsiTheme="minorHAnsi" w:cstheme="minorBidi"/>
          <w:szCs w:val="22"/>
          <w:lang w:eastAsia="en-US"/>
        </w:rPr>
        <w:t xml:space="preserve"> proyecto tengan las habilidades y la autoridad necesarias para guiar al equipo de manera efectiva.</w:t>
      </w:r>
    </w:p>
    <w:p w14:paraId="15DD3884" w14:textId="4396DABA" w:rsidR="007423B4" w:rsidRPr="007423B4" w:rsidRDefault="007423B4" w:rsidP="00F436D3">
      <w:pPr>
        <w:numPr>
          <w:ilvl w:val="0"/>
          <w:numId w:val="46"/>
        </w:numPr>
        <w:jc w:val="both"/>
        <w:rPr>
          <w:rFonts w:asciiTheme="minorHAnsi" w:eastAsiaTheme="minorEastAsia" w:hAnsiTheme="minorHAnsi" w:cstheme="minorBidi"/>
          <w:szCs w:val="22"/>
          <w:lang w:eastAsia="en-US"/>
        </w:rPr>
      </w:pPr>
      <w:r w:rsidRPr="007423B4">
        <w:rPr>
          <w:rFonts w:asciiTheme="minorHAnsi" w:eastAsiaTheme="minorEastAsia" w:hAnsiTheme="minorHAnsi" w:cstheme="minorBidi"/>
          <w:b/>
          <w:bCs/>
          <w:szCs w:val="22"/>
          <w:lang w:eastAsia="en-US"/>
        </w:rPr>
        <w:t>Dificultades para que el Personal se Adapte o Sea Competente en Nuevas Herramientas o Tecnologías</w:t>
      </w:r>
      <w:r w:rsidR="00BD0E5C">
        <w:rPr>
          <w:rFonts w:asciiTheme="minorHAnsi" w:eastAsiaTheme="minorEastAsia" w:hAnsiTheme="minorHAnsi" w:cstheme="minorBidi"/>
          <w:szCs w:val="22"/>
          <w:lang w:eastAsia="en-US"/>
        </w:rPr>
        <w:t xml:space="preserve">: </w:t>
      </w:r>
      <w:r w:rsidRPr="007423B4">
        <w:rPr>
          <w:rFonts w:asciiTheme="minorHAnsi" w:eastAsiaTheme="minorEastAsia" w:hAnsiTheme="minorHAnsi" w:cstheme="minorBidi"/>
          <w:szCs w:val="22"/>
          <w:lang w:eastAsia="en-US"/>
        </w:rPr>
        <w:t>Proporcionar capacitación específica en nuevas herramientas y tecnologías, y ofrecer soporte continuo durante la fase de adaptación.</w:t>
      </w:r>
    </w:p>
    <w:p w14:paraId="0D3214C4" w14:textId="5AA82F1D" w:rsidR="007423B4" w:rsidRPr="007423B4" w:rsidRDefault="007423B4" w:rsidP="00F436D3">
      <w:pPr>
        <w:numPr>
          <w:ilvl w:val="0"/>
          <w:numId w:val="46"/>
        </w:numPr>
        <w:jc w:val="both"/>
        <w:rPr>
          <w:rFonts w:asciiTheme="minorHAnsi" w:eastAsiaTheme="minorEastAsia" w:hAnsiTheme="minorHAnsi" w:cstheme="minorBidi"/>
          <w:szCs w:val="22"/>
          <w:lang w:eastAsia="en-US"/>
        </w:rPr>
      </w:pPr>
      <w:r w:rsidRPr="007423B4">
        <w:rPr>
          <w:rFonts w:asciiTheme="minorHAnsi" w:eastAsiaTheme="minorEastAsia" w:hAnsiTheme="minorHAnsi" w:cstheme="minorBidi"/>
          <w:b/>
          <w:bCs/>
          <w:szCs w:val="22"/>
          <w:lang w:eastAsia="en-US"/>
        </w:rPr>
        <w:t>Disminución de la Motivación o Compromiso de los Empleados Debido a Cambios o Incertidumbres Generadas por el Proyecto</w:t>
      </w:r>
      <w:r w:rsidR="00BD0E5C">
        <w:rPr>
          <w:rFonts w:asciiTheme="minorHAnsi" w:eastAsiaTheme="minorEastAsia" w:hAnsiTheme="minorHAnsi" w:cstheme="minorBidi"/>
          <w:szCs w:val="22"/>
          <w:lang w:eastAsia="en-US"/>
        </w:rPr>
        <w:t xml:space="preserve">: </w:t>
      </w:r>
      <w:r w:rsidRPr="007423B4">
        <w:rPr>
          <w:rFonts w:asciiTheme="minorHAnsi" w:eastAsiaTheme="minorEastAsia" w:hAnsiTheme="minorHAnsi" w:cstheme="minorBidi"/>
          <w:szCs w:val="22"/>
          <w:lang w:eastAsia="en-US"/>
        </w:rPr>
        <w:t>Mantener una comunicación abierta y transparente sobre el progreso del proyecto y sus impactos. Reconocer y recompensar la contribución y el compromiso de los empleados.</w:t>
      </w:r>
    </w:p>
    <w:p w14:paraId="533C2019" w14:textId="77777777" w:rsidR="007423B4" w:rsidRPr="007423B4" w:rsidRDefault="007423B4" w:rsidP="0045247A">
      <w:pPr>
        <w:jc w:val="both"/>
      </w:pPr>
    </w:p>
    <w:p w14:paraId="13CB5882" w14:textId="77777777" w:rsidR="00DE5818" w:rsidRDefault="00DE5818" w:rsidP="0045247A">
      <w:pPr>
        <w:pStyle w:val="Ttulo3"/>
        <w:jc w:val="both"/>
      </w:pPr>
      <w:bookmarkStart w:id="29" w:name="_Toc153557549"/>
      <w:r>
        <w:lastRenderedPageBreak/>
        <w:t>Riesgos Legales</w:t>
      </w:r>
      <w:bookmarkEnd w:id="29"/>
    </w:p>
    <w:p w14:paraId="7A8CE87F" w14:textId="1CD3B568" w:rsidR="00C23323" w:rsidRPr="00C23323" w:rsidRDefault="00C23323" w:rsidP="00F436D3">
      <w:pPr>
        <w:numPr>
          <w:ilvl w:val="0"/>
          <w:numId w:val="47"/>
        </w:numPr>
        <w:jc w:val="both"/>
        <w:rPr>
          <w:rFonts w:asciiTheme="minorHAnsi" w:eastAsiaTheme="minorEastAsia" w:hAnsiTheme="minorHAnsi" w:cstheme="minorBidi"/>
          <w:szCs w:val="22"/>
          <w:lang w:eastAsia="en-US"/>
        </w:rPr>
      </w:pPr>
      <w:r w:rsidRPr="00C23323">
        <w:rPr>
          <w:rFonts w:asciiTheme="minorHAnsi" w:eastAsiaTheme="minorEastAsia" w:hAnsiTheme="minorHAnsi" w:cstheme="minorBidi"/>
          <w:b/>
          <w:bCs/>
          <w:szCs w:val="22"/>
          <w:lang w:eastAsia="en-US"/>
        </w:rPr>
        <w:t>Incumplimiento de Normativas y Leyes de Telecomunicaciones</w:t>
      </w:r>
      <w:r w:rsidR="00BD0E5C">
        <w:rPr>
          <w:rFonts w:asciiTheme="minorHAnsi" w:eastAsiaTheme="minorEastAsia" w:hAnsiTheme="minorHAnsi" w:cstheme="minorBidi"/>
          <w:b/>
          <w:bCs/>
          <w:szCs w:val="22"/>
          <w:lang w:eastAsia="en-US"/>
        </w:rPr>
        <w:t>:</w:t>
      </w:r>
      <w:r w:rsidRPr="00C23323">
        <w:rPr>
          <w:rFonts w:asciiTheme="minorHAnsi" w:eastAsiaTheme="minorEastAsia" w:hAnsiTheme="minorHAnsi" w:cstheme="minorBidi"/>
          <w:szCs w:val="22"/>
          <w:lang w:eastAsia="en-US"/>
        </w:rPr>
        <w:t xml:space="preserve"> Realizar una revisión legal exhaustiva para asegurar el cumplimiento de todas las normativas relevantes y actualizar regularmente las políticas para mantener la conformidad.</w:t>
      </w:r>
    </w:p>
    <w:p w14:paraId="0E1C13B0" w14:textId="27B828F7" w:rsidR="00C23323" w:rsidRPr="00C23323" w:rsidRDefault="00C23323" w:rsidP="00F436D3">
      <w:pPr>
        <w:numPr>
          <w:ilvl w:val="0"/>
          <w:numId w:val="47"/>
        </w:numPr>
        <w:jc w:val="both"/>
        <w:rPr>
          <w:rFonts w:asciiTheme="minorHAnsi" w:eastAsiaTheme="minorEastAsia" w:hAnsiTheme="minorHAnsi" w:cstheme="minorBidi"/>
          <w:szCs w:val="22"/>
          <w:lang w:eastAsia="en-US"/>
        </w:rPr>
      </w:pPr>
      <w:r w:rsidRPr="00C23323">
        <w:rPr>
          <w:rFonts w:asciiTheme="minorHAnsi" w:eastAsiaTheme="minorEastAsia" w:hAnsiTheme="minorHAnsi" w:cstheme="minorBidi"/>
          <w:b/>
          <w:bCs/>
          <w:szCs w:val="22"/>
          <w:lang w:eastAsia="en-US"/>
        </w:rPr>
        <w:t>Riesgos Asociados con la Protección y Privacidad de Datos</w:t>
      </w:r>
      <w:r w:rsidR="00BD0E5C">
        <w:rPr>
          <w:rFonts w:asciiTheme="minorHAnsi" w:eastAsiaTheme="minorEastAsia" w:hAnsiTheme="minorHAnsi" w:cstheme="minorBidi"/>
          <w:szCs w:val="22"/>
          <w:lang w:eastAsia="en-US"/>
        </w:rPr>
        <w:t xml:space="preserve">: Implementar </w:t>
      </w:r>
      <w:r w:rsidRPr="00C23323">
        <w:rPr>
          <w:rFonts w:asciiTheme="minorHAnsi" w:eastAsiaTheme="minorEastAsia" w:hAnsiTheme="minorHAnsi" w:cstheme="minorBidi"/>
          <w:szCs w:val="22"/>
          <w:lang w:eastAsia="en-US"/>
        </w:rPr>
        <w:t>medidas de seguridad de datos robustas y políticas de privacidad acordes con las leyes aplicables, como el GDPR.</w:t>
      </w:r>
    </w:p>
    <w:p w14:paraId="4007681F" w14:textId="418C1755" w:rsidR="00C23323" w:rsidRPr="00C23323" w:rsidRDefault="00C23323" w:rsidP="00F436D3">
      <w:pPr>
        <w:numPr>
          <w:ilvl w:val="0"/>
          <w:numId w:val="47"/>
        </w:numPr>
        <w:jc w:val="both"/>
        <w:rPr>
          <w:rFonts w:asciiTheme="minorHAnsi" w:eastAsiaTheme="minorEastAsia" w:hAnsiTheme="minorHAnsi" w:cstheme="minorBidi"/>
          <w:szCs w:val="22"/>
          <w:lang w:eastAsia="en-US"/>
        </w:rPr>
      </w:pPr>
      <w:r w:rsidRPr="00C23323">
        <w:rPr>
          <w:rFonts w:asciiTheme="minorHAnsi" w:eastAsiaTheme="minorEastAsia" w:hAnsiTheme="minorHAnsi" w:cstheme="minorBidi"/>
          <w:b/>
          <w:bCs/>
          <w:szCs w:val="22"/>
          <w:lang w:eastAsia="en-US"/>
        </w:rPr>
        <w:t>Problemas Legales Derivados de Contratos con Proveedores o Clientes</w:t>
      </w:r>
      <w:r w:rsidR="00D47671">
        <w:rPr>
          <w:rFonts w:asciiTheme="minorHAnsi" w:eastAsiaTheme="minorEastAsia" w:hAnsiTheme="minorHAnsi" w:cstheme="minorBidi"/>
          <w:szCs w:val="22"/>
          <w:lang w:eastAsia="en-US"/>
        </w:rPr>
        <w:t xml:space="preserve">: </w:t>
      </w:r>
      <w:r w:rsidRPr="00C23323">
        <w:rPr>
          <w:rFonts w:asciiTheme="minorHAnsi" w:eastAsiaTheme="minorEastAsia" w:hAnsiTheme="minorHAnsi" w:cstheme="minorBidi"/>
          <w:szCs w:val="22"/>
          <w:lang w:eastAsia="en-US"/>
        </w:rPr>
        <w:t>Revisar cuidadosamente todos los contratos con asesoría legal para asegurar términos claros y protecciones adecuadas.</w:t>
      </w:r>
    </w:p>
    <w:p w14:paraId="5C913CA1" w14:textId="619F4CD0" w:rsidR="00C23323" w:rsidRPr="00C23323" w:rsidRDefault="00C23323" w:rsidP="00F436D3">
      <w:pPr>
        <w:numPr>
          <w:ilvl w:val="0"/>
          <w:numId w:val="47"/>
        </w:numPr>
        <w:jc w:val="both"/>
        <w:rPr>
          <w:rFonts w:asciiTheme="minorHAnsi" w:eastAsiaTheme="minorEastAsia" w:hAnsiTheme="minorHAnsi" w:cstheme="minorBidi"/>
          <w:szCs w:val="22"/>
          <w:lang w:eastAsia="en-US"/>
        </w:rPr>
      </w:pPr>
      <w:r w:rsidRPr="00C23323">
        <w:rPr>
          <w:rFonts w:asciiTheme="minorHAnsi" w:eastAsiaTheme="minorEastAsia" w:hAnsiTheme="minorHAnsi" w:cstheme="minorBidi"/>
          <w:b/>
          <w:bCs/>
          <w:szCs w:val="22"/>
          <w:lang w:eastAsia="en-US"/>
        </w:rPr>
        <w:t>Riesgo de no Cumplir con las Regulaciones Específicas del Sector de las Telecomunicaciones</w:t>
      </w:r>
      <w:r w:rsidR="00D47671">
        <w:rPr>
          <w:rFonts w:asciiTheme="minorHAnsi" w:eastAsiaTheme="minorEastAsia" w:hAnsiTheme="minorHAnsi" w:cstheme="minorBidi"/>
          <w:szCs w:val="22"/>
          <w:lang w:eastAsia="en-US"/>
        </w:rPr>
        <w:t xml:space="preserve">: </w:t>
      </w:r>
      <w:r w:rsidRPr="00C23323">
        <w:rPr>
          <w:rFonts w:asciiTheme="minorHAnsi" w:eastAsiaTheme="minorEastAsia" w:hAnsiTheme="minorHAnsi" w:cstheme="minorBidi"/>
          <w:szCs w:val="22"/>
          <w:lang w:eastAsia="en-US"/>
        </w:rPr>
        <w:t>Mantenerse constantemente informado sobre las regulaciones del sector y adaptar las operaciones y el sistema para cumplir con estas normas.</w:t>
      </w:r>
    </w:p>
    <w:p w14:paraId="2009956A" w14:textId="53725ED1" w:rsidR="00C23323" w:rsidRPr="00C23323" w:rsidRDefault="00C23323" w:rsidP="00F436D3">
      <w:pPr>
        <w:numPr>
          <w:ilvl w:val="0"/>
          <w:numId w:val="47"/>
        </w:numPr>
        <w:jc w:val="both"/>
        <w:rPr>
          <w:rFonts w:asciiTheme="minorHAnsi" w:eastAsiaTheme="minorEastAsia" w:hAnsiTheme="minorHAnsi" w:cstheme="minorBidi"/>
          <w:szCs w:val="22"/>
          <w:lang w:eastAsia="en-US"/>
        </w:rPr>
      </w:pPr>
      <w:r w:rsidRPr="00C23323">
        <w:rPr>
          <w:rFonts w:asciiTheme="minorHAnsi" w:eastAsiaTheme="minorEastAsia" w:hAnsiTheme="minorHAnsi" w:cstheme="minorBidi"/>
          <w:b/>
          <w:bCs/>
          <w:szCs w:val="22"/>
          <w:lang w:eastAsia="en-US"/>
        </w:rPr>
        <w:t>Riesgo de Usar Software sin las Licencias Adecuadas o de Violar los Términos de las Licencias Existentes</w:t>
      </w:r>
      <w:r w:rsidR="00D47671">
        <w:rPr>
          <w:rFonts w:asciiTheme="minorHAnsi" w:eastAsiaTheme="minorEastAsia" w:hAnsiTheme="minorHAnsi" w:cstheme="minorBidi"/>
          <w:szCs w:val="22"/>
          <w:lang w:eastAsia="en-US"/>
        </w:rPr>
        <w:t xml:space="preserve">: </w:t>
      </w:r>
      <w:r w:rsidRPr="00C23323">
        <w:rPr>
          <w:rFonts w:asciiTheme="minorHAnsi" w:eastAsiaTheme="minorEastAsia" w:hAnsiTheme="minorHAnsi" w:cstheme="minorBidi"/>
          <w:szCs w:val="22"/>
          <w:lang w:eastAsia="en-US"/>
        </w:rPr>
        <w:t>Realizar una auditoría de software para garantizar que todas las licencias están en orden y que se respetan los términos de uso.</w:t>
      </w:r>
    </w:p>
    <w:p w14:paraId="1A339C76" w14:textId="42366ADB" w:rsidR="00C23323" w:rsidRPr="00C23323" w:rsidRDefault="00C23323" w:rsidP="00F436D3">
      <w:pPr>
        <w:numPr>
          <w:ilvl w:val="0"/>
          <w:numId w:val="47"/>
        </w:numPr>
        <w:jc w:val="both"/>
        <w:rPr>
          <w:rFonts w:asciiTheme="minorHAnsi" w:eastAsiaTheme="minorEastAsia" w:hAnsiTheme="minorHAnsi" w:cstheme="minorBidi"/>
          <w:szCs w:val="22"/>
          <w:lang w:eastAsia="en-US"/>
        </w:rPr>
      </w:pPr>
      <w:r w:rsidRPr="00C23323">
        <w:rPr>
          <w:rFonts w:asciiTheme="minorHAnsi" w:eastAsiaTheme="minorEastAsia" w:hAnsiTheme="minorHAnsi" w:cstheme="minorBidi"/>
          <w:b/>
          <w:bCs/>
          <w:szCs w:val="22"/>
          <w:lang w:eastAsia="en-US"/>
        </w:rPr>
        <w:t>Riesgos Relacionados con la Protección de la Propiedad Intelectual Propia y de Evitar Infringir la Propiedad Intelectual de Terceros</w:t>
      </w:r>
      <w:r w:rsidR="00D47671">
        <w:rPr>
          <w:rFonts w:asciiTheme="minorHAnsi" w:eastAsiaTheme="minorEastAsia" w:hAnsiTheme="minorHAnsi" w:cstheme="minorBidi"/>
          <w:b/>
          <w:bCs/>
          <w:szCs w:val="22"/>
          <w:lang w:eastAsia="en-US"/>
        </w:rPr>
        <w:t xml:space="preserve">: </w:t>
      </w:r>
      <w:r w:rsidRPr="00C23323">
        <w:rPr>
          <w:rFonts w:asciiTheme="minorHAnsi" w:eastAsiaTheme="minorEastAsia" w:hAnsiTheme="minorHAnsi" w:cstheme="minorBidi"/>
          <w:szCs w:val="22"/>
          <w:lang w:eastAsia="en-US"/>
        </w:rPr>
        <w:t xml:space="preserve"> Establecer procesos para proteger la propiedad intelectual y realizar revisiones para evitar infracciones de la propiedad intelectual de otros.</w:t>
      </w:r>
    </w:p>
    <w:p w14:paraId="08D9D236" w14:textId="1869146F" w:rsidR="00C23323" w:rsidRPr="00C23323" w:rsidRDefault="00C23323" w:rsidP="00F436D3">
      <w:pPr>
        <w:numPr>
          <w:ilvl w:val="0"/>
          <w:numId w:val="47"/>
        </w:numPr>
        <w:jc w:val="both"/>
        <w:rPr>
          <w:rFonts w:asciiTheme="minorHAnsi" w:eastAsiaTheme="minorEastAsia" w:hAnsiTheme="minorHAnsi" w:cstheme="minorBidi"/>
          <w:szCs w:val="22"/>
          <w:lang w:eastAsia="en-US"/>
        </w:rPr>
      </w:pPr>
      <w:r w:rsidRPr="00C23323">
        <w:rPr>
          <w:rFonts w:asciiTheme="minorHAnsi" w:eastAsiaTheme="minorEastAsia" w:hAnsiTheme="minorHAnsi" w:cstheme="minorBidi"/>
          <w:b/>
          <w:bCs/>
          <w:szCs w:val="22"/>
          <w:lang w:eastAsia="en-US"/>
        </w:rPr>
        <w:t>Riesgos Asociados con no Cumplir con los Estándares Industriales o Técnicos Requeridos</w:t>
      </w:r>
      <w:r w:rsidRPr="00C23323">
        <w:rPr>
          <w:rFonts w:asciiTheme="minorHAnsi" w:eastAsiaTheme="minorEastAsia" w:hAnsiTheme="minorHAnsi" w:cstheme="minorBidi"/>
          <w:szCs w:val="22"/>
          <w:lang w:eastAsia="en-US"/>
        </w:rPr>
        <w:t>: Asegurar que el sistema y los procesos cumplan con los estándares industriales y técnicos relevantes mediante auditorías y actualizaciones constantes.</w:t>
      </w:r>
    </w:p>
    <w:p w14:paraId="7B8D6BD5" w14:textId="00BA8D81" w:rsidR="00C23323" w:rsidRDefault="00C23323" w:rsidP="00F436D3">
      <w:pPr>
        <w:numPr>
          <w:ilvl w:val="0"/>
          <w:numId w:val="47"/>
        </w:numPr>
        <w:jc w:val="both"/>
        <w:rPr>
          <w:rFonts w:asciiTheme="minorHAnsi" w:eastAsiaTheme="minorEastAsia" w:hAnsiTheme="minorHAnsi" w:cstheme="minorBidi"/>
          <w:szCs w:val="22"/>
          <w:lang w:eastAsia="en-US"/>
        </w:rPr>
      </w:pPr>
      <w:r w:rsidRPr="00C23323">
        <w:rPr>
          <w:rFonts w:asciiTheme="minorHAnsi" w:eastAsiaTheme="minorEastAsia" w:hAnsiTheme="minorHAnsi" w:cstheme="minorBidi"/>
          <w:b/>
          <w:bCs/>
          <w:szCs w:val="22"/>
          <w:lang w:eastAsia="en-US"/>
        </w:rPr>
        <w:t>Riesgo de Enfrentar Sanciones o Multas por Parte de Organismos Reguladores Debido a Incumplimientos de Regulaciones</w:t>
      </w:r>
      <w:r w:rsidR="00D47671">
        <w:rPr>
          <w:rFonts w:asciiTheme="minorHAnsi" w:eastAsiaTheme="minorEastAsia" w:hAnsiTheme="minorHAnsi" w:cstheme="minorBidi"/>
          <w:szCs w:val="22"/>
          <w:lang w:eastAsia="en-US"/>
        </w:rPr>
        <w:t xml:space="preserve">: </w:t>
      </w:r>
      <w:r w:rsidRPr="00C23323">
        <w:rPr>
          <w:rFonts w:asciiTheme="minorHAnsi" w:eastAsiaTheme="minorEastAsia" w:hAnsiTheme="minorHAnsi" w:cstheme="minorBidi"/>
          <w:szCs w:val="22"/>
          <w:lang w:eastAsia="en-US"/>
        </w:rPr>
        <w:t>Establecer un mecanismo de supervisión para monitorizar continuamente el cumplimiento de las regulaciones y actuar rápidamente en caso de desviaciones.</w:t>
      </w:r>
    </w:p>
    <w:p w14:paraId="1A403DD7" w14:textId="77777777" w:rsidR="00244811" w:rsidRDefault="00244811" w:rsidP="00244811">
      <w:pPr>
        <w:jc w:val="both"/>
        <w:rPr>
          <w:rFonts w:asciiTheme="minorHAnsi" w:eastAsiaTheme="minorEastAsia" w:hAnsiTheme="minorHAnsi" w:cstheme="minorBidi"/>
          <w:szCs w:val="22"/>
          <w:lang w:eastAsia="en-US"/>
        </w:rPr>
      </w:pPr>
    </w:p>
    <w:p w14:paraId="34A988F4" w14:textId="5E9F6EC7" w:rsidR="00244811" w:rsidRPr="00C23323" w:rsidRDefault="00244811" w:rsidP="00244811">
      <w:pPr>
        <w:spacing w:after="160" w:line="259" w:lineRule="auto"/>
        <w:jc w:val="both"/>
        <w:rPr>
          <w:rFonts w:asciiTheme="minorHAnsi" w:eastAsiaTheme="minorEastAsia" w:hAnsiTheme="minorHAnsi" w:cstheme="minorBidi"/>
          <w:szCs w:val="22"/>
          <w:lang w:eastAsia="en-US"/>
        </w:rPr>
      </w:pPr>
      <w:r w:rsidRPr="00244811">
        <w:rPr>
          <w:rFonts w:asciiTheme="minorHAnsi" w:eastAsiaTheme="minorEastAsia" w:hAnsiTheme="minorHAnsi" w:cstheme="minorBidi"/>
          <w:szCs w:val="22"/>
          <w:lang w:eastAsia="en-US"/>
        </w:rPr>
        <w:t>La gestión de respuestas a riesgos en un proyecto es un proceso esencial para anticiparse a posibles obstáculos y aprovechar oportunidades. Implica desarrollar estrategias para abordar tanto las amenazas como las oportunidades identificadas, con el objetivo de proteger los objetivos del proyecto. Estas estrategias pueden incluir acciones para minimizar los impactos negativos de los riesgos y maximizar los beneficios de las oportunidades.</w:t>
      </w:r>
    </w:p>
    <w:p w14:paraId="6AD32E52" w14:textId="77777777" w:rsidR="00C23323" w:rsidRDefault="00C23323" w:rsidP="00244811">
      <w:pPr>
        <w:spacing w:after="160" w:line="259" w:lineRule="auto"/>
        <w:jc w:val="both"/>
      </w:pPr>
    </w:p>
    <w:p w14:paraId="1825832C" w14:textId="77777777" w:rsidR="006D1081" w:rsidRDefault="006D1081" w:rsidP="00244811">
      <w:pPr>
        <w:spacing w:after="160" w:line="259" w:lineRule="auto"/>
        <w:jc w:val="both"/>
        <w:sectPr w:rsidR="006D1081" w:rsidSect="008F0E44">
          <w:type w:val="oddPage"/>
          <w:pgSz w:w="11906" w:h="16838"/>
          <w:pgMar w:top="1417" w:right="1701" w:bottom="1417" w:left="1701" w:header="708" w:footer="708" w:gutter="0"/>
          <w:cols w:space="708"/>
          <w:docGrid w:linePitch="360"/>
        </w:sectPr>
      </w:pPr>
    </w:p>
    <w:p w14:paraId="7D36E56F" w14:textId="0EA7A0D2" w:rsidR="00C23323" w:rsidRPr="00C23323" w:rsidRDefault="006D1081" w:rsidP="00C23323">
      <w:pPr>
        <w:pStyle w:val="Ttulo1"/>
      </w:pPr>
      <w:bookmarkStart w:id="30" w:name="_Toc153557550"/>
      <w:r>
        <w:lastRenderedPageBreak/>
        <w:t>Conclusión</w:t>
      </w:r>
      <w:bookmarkEnd w:id="30"/>
    </w:p>
    <w:p w14:paraId="4A38A13D" w14:textId="31228B15" w:rsidR="00052285" w:rsidDel="00FC63C9" w:rsidRDefault="00547E4C" w:rsidP="00FC63C9">
      <w:pPr>
        <w:jc w:val="both"/>
        <w:rPr>
          <w:del w:id="31" w:author="Diego Viñals Lage" w:date="2023-12-17T13:03:00Z"/>
        </w:rPr>
      </w:pPr>
      <w:r w:rsidRPr="00547E4C">
        <w:rPr>
          <w:rFonts w:asciiTheme="minorHAnsi" w:eastAsiaTheme="minorEastAsia" w:hAnsiTheme="minorHAnsi" w:cstheme="minorBidi"/>
          <w:szCs w:val="22"/>
          <w:lang w:eastAsia="en-US"/>
        </w:rPr>
        <w:t>En este trabajo, se ha realizado una evaluación profunda de los riesgos asociados con el proyecto de telecomunicaciones, destacando la importancia de un enfoque multifacético para la gestión de riesgos. Se ha demostrado un entendimiento avanzado de cómo los riesgos pueden afectar las diferentes facetas de un proyecto, desde la tecnología hasta los recursos humanos y aspectos legales. La metodología aplicada para la identificación y análisis de riesgos es rigurosa y bien fundamentada, ofreciendo una perspectiva clara sobre los posibles desafíos y sus soluciones. La integración de análisis cualitativos y cuantitativos proporciona una base sólida para la toma de decisiones, y las estrategias de mitigación propuestas son tanto prácticas como eficaces. Este trabajo no solo subraya la relevancia de una gestión de riesgos completa en proyectos complejos, sino que también proporciona un modelo valioso que puede ser adaptado y aplicado en futuros proyectos similares, garantizando su éxito y sostenibilidad.</w:t>
      </w:r>
    </w:p>
    <w:p w14:paraId="08D05DAD" w14:textId="1A9A17FC" w:rsidR="00FC63C9" w:rsidRPr="00FC63C9" w:rsidRDefault="00FC63C9" w:rsidP="00547E4C">
      <w:pPr>
        <w:jc w:val="both"/>
        <w:rPr>
          <w:ins w:id="32" w:author="Diego Viñals Lage" w:date="2023-12-17T13:03:00Z"/>
          <w:rPrChange w:id="33" w:author="Diego Viñals Lage" w:date="2023-12-17T13:03:00Z">
            <w:rPr>
              <w:ins w:id="34" w:author="Diego Viñals Lage" w:date="2023-12-17T13:03:00Z"/>
              <w:rFonts w:asciiTheme="minorHAnsi" w:eastAsiaTheme="minorEastAsia" w:hAnsiTheme="minorHAnsi" w:cstheme="minorBidi"/>
              <w:szCs w:val="22"/>
              <w:lang w:eastAsia="en-US"/>
            </w:rPr>
          </w:rPrChange>
        </w:rPr>
      </w:pPr>
    </w:p>
    <w:p w14:paraId="1717D665" w14:textId="77777777" w:rsidR="00FC4935" w:rsidDel="000246A9" w:rsidRDefault="00FC4935" w:rsidP="001B0CD9">
      <w:pPr>
        <w:rPr>
          <w:del w:id="35" w:author="Diego Viñals Lage" w:date="2023-12-17T13:02:00Z"/>
        </w:rPr>
      </w:pPr>
    </w:p>
    <w:p w14:paraId="6A887063" w14:textId="747AA6FE" w:rsidR="000512BF" w:rsidRPr="000512BF" w:rsidDel="000246A9" w:rsidRDefault="000512BF" w:rsidP="000512BF">
      <w:pPr>
        <w:rPr>
          <w:del w:id="36" w:author="Diego Viñals Lage" w:date="2023-12-17T13:02:00Z"/>
        </w:rPr>
      </w:pPr>
    </w:p>
    <w:p w14:paraId="34F1823A" w14:textId="77777777" w:rsidR="001B0CD9" w:rsidRPr="001B0CD9" w:rsidRDefault="001B0CD9" w:rsidP="00FC63C9">
      <w:pPr>
        <w:jc w:val="both"/>
        <w:pPrChange w:id="37" w:author="Diego Viñals Lage" w:date="2023-12-17T13:03:00Z">
          <w:pPr/>
        </w:pPrChange>
      </w:pPr>
    </w:p>
    <w:sectPr w:rsidR="001B0CD9" w:rsidRPr="001B0CD9" w:rsidSect="008F0E44">
      <w:type w:val="oddPage"/>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C3FD5F" w14:textId="77777777" w:rsidR="00C836F0" w:rsidRDefault="00C836F0" w:rsidP="00322F64">
      <w:r>
        <w:separator/>
      </w:r>
    </w:p>
  </w:endnote>
  <w:endnote w:type="continuationSeparator" w:id="0">
    <w:p w14:paraId="0EF772DE" w14:textId="77777777" w:rsidR="00C836F0" w:rsidRDefault="00C836F0" w:rsidP="00322F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50858907"/>
      <w:docPartObj>
        <w:docPartGallery w:val="Page Numbers (Bottom of Page)"/>
        <w:docPartUnique/>
      </w:docPartObj>
    </w:sdtPr>
    <w:sdtEndPr>
      <w:rPr>
        <w:rStyle w:val="Nmerodepgina"/>
      </w:rPr>
    </w:sdtEndPr>
    <w:sdtContent>
      <w:p w14:paraId="49F063D7" w14:textId="77777777" w:rsidR="00322F64" w:rsidRDefault="00322F64" w:rsidP="008F0E44">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2</w:t>
        </w:r>
        <w:r>
          <w:rPr>
            <w:rStyle w:val="Nmerodepgina"/>
          </w:rPr>
          <w:fldChar w:fldCharType="end"/>
        </w:r>
      </w:p>
    </w:sdtContent>
  </w:sdt>
  <w:sdt>
    <w:sdtPr>
      <w:rPr>
        <w:rStyle w:val="Nmerodepgina"/>
      </w:rPr>
      <w:id w:val="1443486342"/>
      <w:docPartObj>
        <w:docPartGallery w:val="Page Numbers (Bottom of Page)"/>
        <w:docPartUnique/>
      </w:docPartObj>
    </w:sdtPr>
    <w:sdtEndPr>
      <w:rPr>
        <w:rStyle w:val="Nmerodepgina"/>
      </w:rPr>
    </w:sdtEndPr>
    <w:sdtContent>
      <w:p w14:paraId="2633189B" w14:textId="77777777" w:rsidR="00322F64" w:rsidRDefault="00322F64" w:rsidP="008F0E44">
        <w:pPr>
          <w:pStyle w:val="Piedepgina"/>
          <w:framePr w:wrap="none" w:vAnchor="text" w:hAnchor="margin" w:xAlign="right" w:y="1"/>
          <w:ind w:right="360"/>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2</w:t>
        </w:r>
        <w:r>
          <w:rPr>
            <w:rStyle w:val="Nmerodepgina"/>
          </w:rPr>
          <w:fldChar w:fldCharType="end"/>
        </w:r>
      </w:p>
    </w:sdtContent>
  </w:sdt>
  <w:p w14:paraId="1143C28F" w14:textId="77777777" w:rsidR="00322F64" w:rsidRDefault="00322F64" w:rsidP="00322F64">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1883432410"/>
      <w:docPartObj>
        <w:docPartGallery w:val="Page Numbers (Bottom of Page)"/>
        <w:docPartUnique/>
      </w:docPartObj>
    </w:sdtPr>
    <w:sdtEndPr>
      <w:rPr>
        <w:rStyle w:val="Nmerodepgina"/>
      </w:rPr>
    </w:sdtEndPr>
    <w:sdtContent>
      <w:p w14:paraId="7D7F4298" w14:textId="40B5CAE4" w:rsidR="008F0E44" w:rsidRDefault="008F0E44" w:rsidP="00A72C6A">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3</w:t>
        </w:r>
        <w:r>
          <w:rPr>
            <w:rStyle w:val="Nmerodepgina"/>
          </w:rPr>
          <w:fldChar w:fldCharType="end"/>
        </w:r>
      </w:p>
    </w:sdtContent>
  </w:sdt>
  <w:p w14:paraId="5CECF2B4" w14:textId="77777777" w:rsidR="00322F64" w:rsidRDefault="00322F64" w:rsidP="00322F64">
    <w:pPr>
      <w:pStyle w:val="Piedepgina"/>
      <w:tabs>
        <w:tab w:val="left" w:pos="8139"/>
      </w:tabs>
      <w:ind w:right="360"/>
    </w:pPr>
    <w:r>
      <w:rPr>
        <w:color w:val="808080" w:themeColor="background1" w:themeShade="80"/>
        <w:sz w:val="20"/>
        <w:szCs w:val="20"/>
      </w:rPr>
      <w:tab/>
    </w:r>
    <w:r>
      <w:rPr>
        <w:color w:val="808080" w:themeColor="background1" w:themeShade="80"/>
        <w:sz w:val="20"/>
        <w:szCs w:val="2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836030" w14:textId="77777777" w:rsidR="00C836F0" w:rsidRDefault="00C836F0" w:rsidP="00322F64">
      <w:r>
        <w:separator/>
      </w:r>
    </w:p>
  </w:footnote>
  <w:footnote w:type="continuationSeparator" w:id="0">
    <w:p w14:paraId="2E55C7FF" w14:textId="77777777" w:rsidR="00C836F0" w:rsidRDefault="00C836F0" w:rsidP="00322F6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72CCB"/>
    <w:multiLevelType w:val="multilevel"/>
    <w:tmpl w:val="2D94E4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25196E"/>
    <w:multiLevelType w:val="multilevel"/>
    <w:tmpl w:val="8B3E4D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A4311F"/>
    <w:multiLevelType w:val="multilevel"/>
    <w:tmpl w:val="3C7CC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3055BC"/>
    <w:multiLevelType w:val="multilevel"/>
    <w:tmpl w:val="C3C019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BAB24B8"/>
    <w:multiLevelType w:val="multilevel"/>
    <w:tmpl w:val="CCEACA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BC04E79"/>
    <w:multiLevelType w:val="multilevel"/>
    <w:tmpl w:val="C3C019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DA614E0"/>
    <w:multiLevelType w:val="multilevel"/>
    <w:tmpl w:val="C3C019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6886F7C"/>
    <w:multiLevelType w:val="multilevel"/>
    <w:tmpl w:val="8722B9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6BE0DF1"/>
    <w:multiLevelType w:val="multilevel"/>
    <w:tmpl w:val="0C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9" w15:restartNumberingAfterBreak="0">
    <w:nsid w:val="324A0CCC"/>
    <w:multiLevelType w:val="multilevel"/>
    <w:tmpl w:val="2B22316E"/>
    <w:lvl w:ilvl="0">
      <w:start w:val="1"/>
      <w:numFmt w:val="decimal"/>
      <w:lvlText w:val="%1."/>
      <w:lvlJc w:val="left"/>
      <w:pPr>
        <w:tabs>
          <w:tab w:val="num" w:pos="720"/>
        </w:tabs>
        <w:ind w:left="720" w:hanging="360"/>
      </w:pPr>
      <w:rPr>
        <w:rFonts w:ascii="Calibri" w:hAnsi="Calibri" w:cs="Calibri" w:hint="default"/>
        <w:b/>
        <w:bCs/>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7296A32"/>
    <w:multiLevelType w:val="multilevel"/>
    <w:tmpl w:val="78CEDB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8DB777A"/>
    <w:multiLevelType w:val="multilevel"/>
    <w:tmpl w:val="94004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AB03073"/>
    <w:multiLevelType w:val="multilevel"/>
    <w:tmpl w:val="517C602E"/>
    <w:lvl w:ilvl="0">
      <w:start w:val="1"/>
      <w:numFmt w:val="bullet"/>
      <w:lvlText w:val=""/>
      <w:lvlJc w:val="left"/>
      <w:pPr>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FC82792"/>
    <w:multiLevelType w:val="multilevel"/>
    <w:tmpl w:val="6D469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1367428"/>
    <w:multiLevelType w:val="multilevel"/>
    <w:tmpl w:val="C3C019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4430BDD"/>
    <w:multiLevelType w:val="multilevel"/>
    <w:tmpl w:val="B29C9A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52268DB"/>
    <w:multiLevelType w:val="multilevel"/>
    <w:tmpl w:val="C3C019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7DC7522"/>
    <w:multiLevelType w:val="multilevel"/>
    <w:tmpl w:val="F0F47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9C972C6"/>
    <w:multiLevelType w:val="multilevel"/>
    <w:tmpl w:val="C298D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AC938EE"/>
    <w:multiLevelType w:val="multilevel"/>
    <w:tmpl w:val="76503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B05319A"/>
    <w:multiLevelType w:val="multilevel"/>
    <w:tmpl w:val="5C022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0BE3F01"/>
    <w:multiLevelType w:val="multilevel"/>
    <w:tmpl w:val="2B22316E"/>
    <w:lvl w:ilvl="0">
      <w:start w:val="1"/>
      <w:numFmt w:val="decimal"/>
      <w:lvlText w:val="%1."/>
      <w:lvlJc w:val="left"/>
      <w:pPr>
        <w:tabs>
          <w:tab w:val="num" w:pos="720"/>
        </w:tabs>
        <w:ind w:left="720" w:hanging="360"/>
      </w:pPr>
      <w:rPr>
        <w:rFonts w:ascii="Calibri" w:hAnsi="Calibri" w:cs="Calibri" w:hint="default"/>
        <w:b/>
        <w:bCs/>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6362A75"/>
    <w:multiLevelType w:val="multilevel"/>
    <w:tmpl w:val="0E3C5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AA65AA8"/>
    <w:multiLevelType w:val="multilevel"/>
    <w:tmpl w:val="69AA0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B0A58A5"/>
    <w:multiLevelType w:val="multilevel"/>
    <w:tmpl w:val="C89CA1D8"/>
    <w:lvl w:ilvl="0">
      <w:start w:val="1"/>
      <w:numFmt w:val="decimal"/>
      <w:lvlText w:val="%1."/>
      <w:lvlJc w:val="left"/>
      <w:pPr>
        <w:tabs>
          <w:tab w:val="num" w:pos="720"/>
        </w:tabs>
        <w:ind w:left="720" w:hanging="360"/>
      </w:pPr>
      <w:rPr>
        <w:b/>
        <w:bCs/>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C625CB4"/>
    <w:multiLevelType w:val="multilevel"/>
    <w:tmpl w:val="2B22316E"/>
    <w:lvl w:ilvl="0">
      <w:start w:val="1"/>
      <w:numFmt w:val="decimal"/>
      <w:lvlText w:val="%1."/>
      <w:lvlJc w:val="left"/>
      <w:pPr>
        <w:tabs>
          <w:tab w:val="num" w:pos="720"/>
        </w:tabs>
        <w:ind w:left="720" w:hanging="360"/>
      </w:pPr>
      <w:rPr>
        <w:rFonts w:ascii="Calibri" w:hAnsi="Calibri" w:cs="Calibri" w:hint="default"/>
        <w:b/>
        <w:bCs/>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D4E4DEA"/>
    <w:multiLevelType w:val="multilevel"/>
    <w:tmpl w:val="95EE6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3E21D7A"/>
    <w:multiLevelType w:val="multilevel"/>
    <w:tmpl w:val="EABCF3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4C76556"/>
    <w:multiLevelType w:val="multilevel"/>
    <w:tmpl w:val="C3C019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6E23C35"/>
    <w:multiLevelType w:val="multilevel"/>
    <w:tmpl w:val="C3C019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6E4738F"/>
    <w:multiLevelType w:val="multilevel"/>
    <w:tmpl w:val="1FD2F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7FA340C"/>
    <w:multiLevelType w:val="multilevel"/>
    <w:tmpl w:val="FA6CA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982773F"/>
    <w:multiLevelType w:val="multilevel"/>
    <w:tmpl w:val="E8247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9A40174"/>
    <w:multiLevelType w:val="multilevel"/>
    <w:tmpl w:val="2B22316E"/>
    <w:lvl w:ilvl="0">
      <w:start w:val="1"/>
      <w:numFmt w:val="decimal"/>
      <w:lvlText w:val="%1."/>
      <w:lvlJc w:val="left"/>
      <w:pPr>
        <w:tabs>
          <w:tab w:val="num" w:pos="720"/>
        </w:tabs>
        <w:ind w:left="720" w:hanging="360"/>
      </w:pPr>
      <w:rPr>
        <w:rFonts w:ascii="Calibri" w:hAnsi="Calibri" w:cs="Calibri" w:hint="default"/>
        <w:b/>
        <w:bCs/>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9AF36A2"/>
    <w:multiLevelType w:val="multilevel"/>
    <w:tmpl w:val="302ED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D0222B4"/>
    <w:multiLevelType w:val="multilevel"/>
    <w:tmpl w:val="38904B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E0800D9"/>
    <w:multiLevelType w:val="multilevel"/>
    <w:tmpl w:val="890C02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E0B72BB"/>
    <w:multiLevelType w:val="multilevel"/>
    <w:tmpl w:val="73E6B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03C7B21"/>
    <w:multiLevelType w:val="multilevel"/>
    <w:tmpl w:val="2B22316E"/>
    <w:lvl w:ilvl="0">
      <w:start w:val="1"/>
      <w:numFmt w:val="decimal"/>
      <w:lvlText w:val="%1."/>
      <w:lvlJc w:val="left"/>
      <w:pPr>
        <w:tabs>
          <w:tab w:val="num" w:pos="720"/>
        </w:tabs>
        <w:ind w:left="720" w:hanging="360"/>
      </w:pPr>
      <w:rPr>
        <w:rFonts w:ascii="Calibri" w:hAnsi="Calibri" w:cs="Calibri" w:hint="default"/>
        <w:b/>
        <w:bCs/>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23B23B0"/>
    <w:multiLevelType w:val="multilevel"/>
    <w:tmpl w:val="887A1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3C51C87"/>
    <w:multiLevelType w:val="multilevel"/>
    <w:tmpl w:val="2B22316E"/>
    <w:lvl w:ilvl="0">
      <w:start w:val="1"/>
      <w:numFmt w:val="decimal"/>
      <w:lvlText w:val="%1."/>
      <w:lvlJc w:val="left"/>
      <w:pPr>
        <w:tabs>
          <w:tab w:val="num" w:pos="720"/>
        </w:tabs>
        <w:ind w:left="720" w:hanging="360"/>
      </w:pPr>
      <w:rPr>
        <w:rFonts w:ascii="Calibri" w:hAnsi="Calibri" w:cs="Calibri" w:hint="default"/>
        <w:b/>
        <w:bCs/>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9DD5A32"/>
    <w:multiLevelType w:val="multilevel"/>
    <w:tmpl w:val="FA2C0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9E76B7D"/>
    <w:multiLevelType w:val="multilevel"/>
    <w:tmpl w:val="C3C019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9E7776F"/>
    <w:multiLevelType w:val="multilevel"/>
    <w:tmpl w:val="C3C019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D877AB8"/>
    <w:multiLevelType w:val="multilevel"/>
    <w:tmpl w:val="7BC48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D9B6F2F"/>
    <w:multiLevelType w:val="multilevel"/>
    <w:tmpl w:val="C3C019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EBF3387"/>
    <w:multiLevelType w:val="multilevel"/>
    <w:tmpl w:val="F872B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21564090">
    <w:abstractNumId w:val="8"/>
  </w:num>
  <w:num w:numId="2" w16cid:durableId="1321351998">
    <w:abstractNumId w:val="12"/>
  </w:num>
  <w:num w:numId="3" w16cid:durableId="564999244">
    <w:abstractNumId w:val="36"/>
  </w:num>
  <w:num w:numId="4" w16cid:durableId="392702384">
    <w:abstractNumId w:val="42"/>
  </w:num>
  <w:num w:numId="5" w16cid:durableId="1683624244">
    <w:abstractNumId w:val="16"/>
  </w:num>
  <w:num w:numId="6" w16cid:durableId="1586037329">
    <w:abstractNumId w:val="3"/>
  </w:num>
  <w:num w:numId="7" w16cid:durableId="232619520">
    <w:abstractNumId w:val="6"/>
  </w:num>
  <w:num w:numId="8" w16cid:durableId="546259301">
    <w:abstractNumId w:val="43"/>
  </w:num>
  <w:num w:numId="9" w16cid:durableId="1380013623">
    <w:abstractNumId w:val="28"/>
  </w:num>
  <w:num w:numId="10" w16cid:durableId="158153913">
    <w:abstractNumId w:val="29"/>
  </w:num>
  <w:num w:numId="11" w16cid:durableId="879517155">
    <w:abstractNumId w:val="4"/>
  </w:num>
  <w:num w:numId="12" w16cid:durableId="1326591717">
    <w:abstractNumId w:val="35"/>
  </w:num>
  <w:num w:numId="13" w16cid:durableId="1767731044">
    <w:abstractNumId w:val="15"/>
  </w:num>
  <w:num w:numId="14" w16cid:durableId="1380280951">
    <w:abstractNumId w:val="1"/>
  </w:num>
  <w:num w:numId="15" w16cid:durableId="1020931601">
    <w:abstractNumId w:val="45"/>
  </w:num>
  <w:num w:numId="16" w16cid:durableId="1810004479">
    <w:abstractNumId w:val="14"/>
  </w:num>
  <w:num w:numId="17" w16cid:durableId="1144085495">
    <w:abstractNumId w:val="5"/>
  </w:num>
  <w:num w:numId="18" w16cid:durableId="2104950852">
    <w:abstractNumId w:val="24"/>
  </w:num>
  <w:num w:numId="19" w16cid:durableId="1820224008">
    <w:abstractNumId w:val="7"/>
  </w:num>
  <w:num w:numId="20" w16cid:durableId="575480190">
    <w:abstractNumId w:val="27"/>
  </w:num>
  <w:num w:numId="21" w16cid:durableId="955605044">
    <w:abstractNumId w:val="0"/>
  </w:num>
  <w:num w:numId="22" w16cid:durableId="1573663733">
    <w:abstractNumId w:val="22"/>
  </w:num>
  <w:num w:numId="23" w16cid:durableId="2032758083">
    <w:abstractNumId w:val="2"/>
  </w:num>
  <w:num w:numId="24" w16cid:durableId="441000490">
    <w:abstractNumId w:val="39"/>
  </w:num>
  <w:num w:numId="25" w16cid:durableId="93092093">
    <w:abstractNumId w:val="37"/>
  </w:num>
  <w:num w:numId="26" w16cid:durableId="1865053955">
    <w:abstractNumId w:val="23"/>
  </w:num>
  <w:num w:numId="27" w16cid:durableId="502360844">
    <w:abstractNumId w:val="41"/>
  </w:num>
  <w:num w:numId="28" w16cid:durableId="2096395136">
    <w:abstractNumId w:val="34"/>
  </w:num>
  <w:num w:numId="29" w16cid:durableId="1624116266">
    <w:abstractNumId w:val="13"/>
  </w:num>
  <w:num w:numId="30" w16cid:durableId="1384331679">
    <w:abstractNumId w:val="32"/>
  </w:num>
  <w:num w:numId="31" w16cid:durableId="761800134">
    <w:abstractNumId w:val="11"/>
  </w:num>
  <w:num w:numId="32" w16cid:durableId="604314028">
    <w:abstractNumId w:val="17"/>
  </w:num>
  <w:num w:numId="33" w16cid:durableId="825706212">
    <w:abstractNumId w:val="10"/>
  </w:num>
  <w:num w:numId="34" w16cid:durableId="2024085937">
    <w:abstractNumId w:val="44"/>
  </w:num>
  <w:num w:numId="35" w16cid:durableId="1912428595">
    <w:abstractNumId w:val="20"/>
  </w:num>
  <w:num w:numId="36" w16cid:durableId="720708568">
    <w:abstractNumId w:val="31"/>
  </w:num>
  <w:num w:numId="37" w16cid:durableId="777944078">
    <w:abstractNumId w:val="26"/>
  </w:num>
  <w:num w:numId="38" w16cid:durableId="59989460">
    <w:abstractNumId w:val="46"/>
  </w:num>
  <w:num w:numId="39" w16cid:durableId="905341033">
    <w:abstractNumId w:val="19"/>
  </w:num>
  <w:num w:numId="40" w16cid:durableId="936982910">
    <w:abstractNumId w:val="18"/>
  </w:num>
  <w:num w:numId="41" w16cid:durableId="1802576917">
    <w:abstractNumId w:val="30"/>
  </w:num>
  <w:num w:numId="42" w16cid:durableId="970482349">
    <w:abstractNumId w:val="25"/>
  </w:num>
  <w:num w:numId="43" w16cid:durableId="753667431">
    <w:abstractNumId w:val="40"/>
  </w:num>
  <w:num w:numId="44" w16cid:durableId="1150175164">
    <w:abstractNumId w:val="21"/>
  </w:num>
  <w:num w:numId="45" w16cid:durableId="707873034">
    <w:abstractNumId w:val="9"/>
  </w:num>
  <w:num w:numId="46" w16cid:durableId="2128698946">
    <w:abstractNumId w:val="33"/>
  </w:num>
  <w:num w:numId="47" w16cid:durableId="1804076350">
    <w:abstractNumId w:val="38"/>
  </w:num>
  <w:numIdMacAtCleanup w:val="1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iego Viñals Lage">
    <w15:presenceInfo w15:providerId="AD" w15:userId="S::7900780@alumnos.ufv.es::c1e14b1a-6fa2-4793-8e40-7f4e17123e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9"/>
  <w:proofState w:spelling="clean" w:grammar="clean"/>
  <w:attachedTemplate r:id="rId1"/>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36F0"/>
    <w:rsid w:val="00006FD5"/>
    <w:rsid w:val="00021E19"/>
    <w:rsid w:val="000246A9"/>
    <w:rsid w:val="00031D75"/>
    <w:rsid w:val="000512BF"/>
    <w:rsid w:val="00052285"/>
    <w:rsid w:val="00087D72"/>
    <w:rsid w:val="000958BA"/>
    <w:rsid w:val="00096C11"/>
    <w:rsid w:val="000C211F"/>
    <w:rsid w:val="000E1901"/>
    <w:rsid w:val="001077B5"/>
    <w:rsid w:val="001364DC"/>
    <w:rsid w:val="00150E21"/>
    <w:rsid w:val="00167C9C"/>
    <w:rsid w:val="001774CB"/>
    <w:rsid w:val="00190B57"/>
    <w:rsid w:val="001B0CD9"/>
    <w:rsid w:val="001F1FE9"/>
    <w:rsid w:val="001F3D2C"/>
    <w:rsid w:val="00212F12"/>
    <w:rsid w:val="00220F84"/>
    <w:rsid w:val="00225793"/>
    <w:rsid w:val="00231F5A"/>
    <w:rsid w:val="00241462"/>
    <w:rsid w:val="00244811"/>
    <w:rsid w:val="00254F4B"/>
    <w:rsid w:val="00272A95"/>
    <w:rsid w:val="002A0C40"/>
    <w:rsid w:val="002A143F"/>
    <w:rsid w:val="002A4259"/>
    <w:rsid w:val="002B0CF9"/>
    <w:rsid w:val="002B5ED1"/>
    <w:rsid w:val="002B6054"/>
    <w:rsid w:val="002D09BC"/>
    <w:rsid w:val="002D37F8"/>
    <w:rsid w:val="002E1296"/>
    <w:rsid w:val="00302BD8"/>
    <w:rsid w:val="00322F64"/>
    <w:rsid w:val="00337CE4"/>
    <w:rsid w:val="00340174"/>
    <w:rsid w:val="00354306"/>
    <w:rsid w:val="003C0F8F"/>
    <w:rsid w:val="003E6C24"/>
    <w:rsid w:val="003F26BF"/>
    <w:rsid w:val="00413408"/>
    <w:rsid w:val="00416D43"/>
    <w:rsid w:val="0045247A"/>
    <w:rsid w:val="0049079E"/>
    <w:rsid w:val="004A3F8C"/>
    <w:rsid w:val="004B0CFE"/>
    <w:rsid w:val="004B1A31"/>
    <w:rsid w:val="004C2E0C"/>
    <w:rsid w:val="004C73A6"/>
    <w:rsid w:val="004D4C32"/>
    <w:rsid w:val="004F1328"/>
    <w:rsid w:val="005309B7"/>
    <w:rsid w:val="00547E4C"/>
    <w:rsid w:val="00552473"/>
    <w:rsid w:val="005733EF"/>
    <w:rsid w:val="005A06D9"/>
    <w:rsid w:val="005A6535"/>
    <w:rsid w:val="005B7AF2"/>
    <w:rsid w:val="005D0684"/>
    <w:rsid w:val="0060601D"/>
    <w:rsid w:val="00613127"/>
    <w:rsid w:val="00622749"/>
    <w:rsid w:val="00651F6D"/>
    <w:rsid w:val="0066791B"/>
    <w:rsid w:val="006803BC"/>
    <w:rsid w:val="006A4CB4"/>
    <w:rsid w:val="006C086B"/>
    <w:rsid w:val="006D1081"/>
    <w:rsid w:val="006F2DA8"/>
    <w:rsid w:val="006F7FB5"/>
    <w:rsid w:val="0074125E"/>
    <w:rsid w:val="007423B4"/>
    <w:rsid w:val="007806BA"/>
    <w:rsid w:val="00782ED9"/>
    <w:rsid w:val="0078497E"/>
    <w:rsid w:val="007A26E5"/>
    <w:rsid w:val="007A5930"/>
    <w:rsid w:val="007B25E3"/>
    <w:rsid w:val="007B787D"/>
    <w:rsid w:val="007D49B4"/>
    <w:rsid w:val="007F3301"/>
    <w:rsid w:val="008257C8"/>
    <w:rsid w:val="00830144"/>
    <w:rsid w:val="00836BEE"/>
    <w:rsid w:val="008C631F"/>
    <w:rsid w:val="008E47BC"/>
    <w:rsid w:val="008F0E44"/>
    <w:rsid w:val="009133D8"/>
    <w:rsid w:val="00914A6A"/>
    <w:rsid w:val="009150E6"/>
    <w:rsid w:val="009156D9"/>
    <w:rsid w:val="009606BE"/>
    <w:rsid w:val="00972E89"/>
    <w:rsid w:val="0097412D"/>
    <w:rsid w:val="009827C1"/>
    <w:rsid w:val="009B0E5A"/>
    <w:rsid w:val="009D36A3"/>
    <w:rsid w:val="00A12DFE"/>
    <w:rsid w:val="00A14792"/>
    <w:rsid w:val="00A236ED"/>
    <w:rsid w:val="00A4337A"/>
    <w:rsid w:val="00A47CFB"/>
    <w:rsid w:val="00A516E0"/>
    <w:rsid w:val="00A55B50"/>
    <w:rsid w:val="00AA76A4"/>
    <w:rsid w:val="00AB693B"/>
    <w:rsid w:val="00AE7D48"/>
    <w:rsid w:val="00AF248F"/>
    <w:rsid w:val="00B36A5D"/>
    <w:rsid w:val="00B433CE"/>
    <w:rsid w:val="00B458A0"/>
    <w:rsid w:val="00B57D10"/>
    <w:rsid w:val="00B60C25"/>
    <w:rsid w:val="00B63C9E"/>
    <w:rsid w:val="00B70A63"/>
    <w:rsid w:val="00B7327F"/>
    <w:rsid w:val="00B76C46"/>
    <w:rsid w:val="00BD0E5C"/>
    <w:rsid w:val="00C06580"/>
    <w:rsid w:val="00C16713"/>
    <w:rsid w:val="00C23323"/>
    <w:rsid w:val="00C34C86"/>
    <w:rsid w:val="00C61EB8"/>
    <w:rsid w:val="00C73BEE"/>
    <w:rsid w:val="00C75D80"/>
    <w:rsid w:val="00C81A05"/>
    <w:rsid w:val="00C836F0"/>
    <w:rsid w:val="00CB11D9"/>
    <w:rsid w:val="00CB4033"/>
    <w:rsid w:val="00CB6667"/>
    <w:rsid w:val="00CD6209"/>
    <w:rsid w:val="00CE29D9"/>
    <w:rsid w:val="00CE4872"/>
    <w:rsid w:val="00CE5F4A"/>
    <w:rsid w:val="00CF3FEE"/>
    <w:rsid w:val="00D15084"/>
    <w:rsid w:val="00D17AB1"/>
    <w:rsid w:val="00D43BC0"/>
    <w:rsid w:val="00D4465D"/>
    <w:rsid w:val="00D47671"/>
    <w:rsid w:val="00D47A79"/>
    <w:rsid w:val="00D95279"/>
    <w:rsid w:val="00D975B2"/>
    <w:rsid w:val="00DA2E66"/>
    <w:rsid w:val="00DE05EF"/>
    <w:rsid w:val="00DE5818"/>
    <w:rsid w:val="00DE5D97"/>
    <w:rsid w:val="00DE5F16"/>
    <w:rsid w:val="00DE6155"/>
    <w:rsid w:val="00E21E94"/>
    <w:rsid w:val="00E22EF4"/>
    <w:rsid w:val="00E46FCE"/>
    <w:rsid w:val="00E602E4"/>
    <w:rsid w:val="00E87408"/>
    <w:rsid w:val="00EA6F8D"/>
    <w:rsid w:val="00EB2010"/>
    <w:rsid w:val="00F113B8"/>
    <w:rsid w:val="00F131CA"/>
    <w:rsid w:val="00F42109"/>
    <w:rsid w:val="00F436D3"/>
    <w:rsid w:val="00F620DC"/>
    <w:rsid w:val="00F67229"/>
    <w:rsid w:val="00F8364F"/>
    <w:rsid w:val="00FB213F"/>
    <w:rsid w:val="00FC4935"/>
    <w:rsid w:val="00FC63C9"/>
    <w:rsid w:val="00FD0339"/>
    <w:rsid w:val="00FD1CAA"/>
    <w:rsid w:val="00FE1FE4"/>
    <w:rsid w:val="00FF5AE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FB1464"/>
  <w15:chartTrackingRefBased/>
  <w15:docId w15:val="{BCD40FBE-2CC1-F341-BF09-EC8D377B5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211F"/>
    <w:pPr>
      <w:spacing w:after="0" w:line="240" w:lineRule="auto"/>
    </w:pPr>
    <w:rPr>
      <w:rFonts w:ascii="Times New Roman" w:eastAsia="Times New Roman" w:hAnsi="Times New Roman" w:cs="Times New Roman"/>
      <w:sz w:val="24"/>
      <w:szCs w:val="24"/>
      <w:lang w:eastAsia="es-ES_tradnl"/>
    </w:rPr>
  </w:style>
  <w:style w:type="paragraph" w:styleId="Ttulo1">
    <w:name w:val="heading 1"/>
    <w:basedOn w:val="Normal"/>
    <w:next w:val="Normal"/>
    <w:link w:val="Ttulo1Car"/>
    <w:uiPriority w:val="9"/>
    <w:qFormat/>
    <w:rsid w:val="00322F64"/>
    <w:pPr>
      <w:keepNext/>
      <w:keepLines/>
      <w:numPr>
        <w:numId w:val="1"/>
      </w:numPr>
      <w:pBdr>
        <w:bottom w:val="single" w:sz="6" w:space="1" w:color="002060"/>
      </w:pBdr>
      <w:spacing w:before="2040" w:after="840"/>
      <w:jc w:val="right"/>
      <w:outlineLvl w:val="0"/>
    </w:pPr>
    <w:rPr>
      <w:rFonts w:asciiTheme="majorHAnsi" w:eastAsiaTheme="majorEastAsia" w:hAnsiTheme="majorHAnsi" w:cstheme="majorHAnsi"/>
      <w:b/>
      <w:smallCaps/>
      <w:noProof/>
      <w:color w:val="002060"/>
      <w:sz w:val="52"/>
      <w:szCs w:val="52"/>
    </w:rPr>
  </w:style>
  <w:style w:type="paragraph" w:styleId="Ttulo2">
    <w:name w:val="heading 2"/>
    <w:basedOn w:val="Normal"/>
    <w:next w:val="Normal"/>
    <w:link w:val="Ttulo2Car"/>
    <w:uiPriority w:val="9"/>
    <w:unhideWhenUsed/>
    <w:qFormat/>
    <w:rsid w:val="00322F64"/>
    <w:pPr>
      <w:keepNext/>
      <w:keepLines/>
      <w:numPr>
        <w:ilvl w:val="1"/>
        <w:numId w:val="1"/>
      </w:numPr>
      <w:spacing w:before="480" w:after="240"/>
      <w:outlineLvl w:val="1"/>
    </w:pPr>
    <w:rPr>
      <w:rFonts w:asciiTheme="majorHAnsi" w:eastAsiaTheme="majorEastAsia" w:hAnsiTheme="majorHAnsi" w:cstheme="majorBidi"/>
      <w:bCs/>
      <w:smallCaps/>
      <w:noProof/>
      <w:color w:val="000000" w:themeColor="text1"/>
      <w:sz w:val="40"/>
      <w:szCs w:val="28"/>
    </w:rPr>
  </w:style>
  <w:style w:type="paragraph" w:styleId="Ttulo3">
    <w:name w:val="heading 3"/>
    <w:basedOn w:val="Normal"/>
    <w:next w:val="Normal"/>
    <w:link w:val="Ttulo3Car"/>
    <w:uiPriority w:val="9"/>
    <w:unhideWhenUsed/>
    <w:qFormat/>
    <w:rsid w:val="00322F64"/>
    <w:pPr>
      <w:keepNext/>
      <w:keepLines/>
      <w:numPr>
        <w:ilvl w:val="2"/>
        <w:numId w:val="1"/>
      </w:numPr>
      <w:spacing w:before="360" w:after="240"/>
      <w:outlineLvl w:val="2"/>
    </w:pPr>
    <w:rPr>
      <w:rFonts w:asciiTheme="majorHAnsi" w:eastAsiaTheme="majorEastAsia" w:hAnsiTheme="majorHAnsi" w:cstheme="majorBidi"/>
      <w:bCs/>
      <w:color w:val="000000" w:themeColor="text1"/>
      <w:sz w:val="32"/>
    </w:rPr>
  </w:style>
  <w:style w:type="paragraph" w:styleId="Ttulo4">
    <w:name w:val="heading 4"/>
    <w:basedOn w:val="Normal"/>
    <w:next w:val="Normal"/>
    <w:link w:val="Ttulo4Car"/>
    <w:uiPriority w:val="9"/>
    <w:semiHidden/>
    <w:unhideWhenUsed/>
    <w:qFormat/>
    <w:rsid w:val="00322F64"/>
    <w:pPr>
      <w:keepNext/>
      <w:keepLines/>
      <w:numPr>
        <w:ilvl w:val="3"/>
        <w:numId w:val="1"/>
      </w:numPr>
      <w:spacing w:before="200"/>
      <w:outlineLvl w:val="3"/>
    </w:pPr>
    <w:rPr>
      <w:rFonts w:asciiTheme="majorHAnsi" w:eastAsiaTheme="majorEastAsia" w:hAnsiTheme="majorHAnsi" w:cstheme="majorBidi"/>
      <w:b/>
      <w:bCs/>
      <w:i/>
      <w:iCs/>
      <w:color w:val="000000" w:themeColor="text1"/>
    </w:rPr>
  </w:style>
  <w:style w:type="paragraph" w:styleId="Ttulo5">
    <w:name w:val="heading 5"/>
    <w:basedOn w:val="Normal"/>
    <w:next w:val="Normal"/>
    <w:link w:val="Ttulo5Car"/>
    <w:uiPriority w:val="9"/>
    <w:semiHidden/>
    <w:unhideWhenUsed/>
    <w:qFormat/>
    <w:rsid w:val="00322F64"/>
    <w:pPr>
      <w:keepNext/>
      <w:keepLines/>
      <w:numPr>
        <w:ilvl w:val="4"/>
        <w:numId w:val="1"/>
      </w:numPr>
      <w:spacing w:before="200"/>
      <w:outlineLvl w:val="4"/>
    </w:pPr>
    <w:rPr>
      <w:rFonts w:asciiTheme="majorHAnsi" w:eastAsiaTheme="majorEastAsia" w:hAnsiTheme="majorHAnsi" w:cstheme="majorBidi"/>
      <w:color w:val="252525" w:themeColor="text2" w:themeShade="BF"/>
    </w:rPr>
  </w:style>
  <w:style w:type="paragraph" w:styleId="Ttulo6">
    <w:name w:val="heading 6"/>
    <w:basedOn w:val="Normal"/>
    <w:next w:val="Normal"/>
    <w:link w:val="Ttulo6Car"/>
    <w:uiPriority w:val="9"/>
    <w:semiHidden/>
    <w:unhideWhenUsed/>
    <w:qFormat/>
    <w:rsid w:val="00322F64"/>
    <w:pPr>
      <w:keepNext/>
      <w:keepLines/>
      <w:numPr>
        <w:ilvl w:val="5"/>
        <w:numId w:val="1"/>
      </w:numPr>
      <w:spacing w:before="200"/>
      <w:outlineLvl w:val="5"/>
    </w:pPr>
    <w:rPr>
      <w:rFonts w:asciiTheme="majorHAnsi" w:eastAsiaTheme="majorEastAsia" w:hAnsiTheme="majorHAnsi" w:cstheme="majorBidi"/>
      <w:i/>
      <w:iCs/>
      <w:color w:val="252525" w:themeColor="text2" w:themeShade="BF"/>
    </w:rPr>
  </w:style>
  <w:style w:type="paragraph" w:styleId="Ttulo7">
    <w:name w:val="heading 7"/>
    <w:basedOn w:val="Normal"/>
    <w:next w:val="Normal"/>
    <w:link w:val="Ttulo7Car"/>
    <w:uiPriority w:val="9"/>
    <w:semiHidden/>
    <w:unhideWhenUsed/>
    <w:qFormat/>
    <w:rsid w:val="00322F64"/>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322F64"/>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322F64"/>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22F64"/>
    <w:rPr>
      <w:rFonts w:asciiTheme="majorHAnsi" w:eastAsiaTheme="majorEastAsia" w:hAnsiTheme="majorHAnsi" w:cstheme="majorHAnsi"/>
      <w:b/>
      <w:smallCaps/>
      <w:noProof/>
      <w:color w:val="002060"/>
      <w:sz w:val="52"/>
      <w:szCs w:val="52"/>
      <w:lang w:eastAsia="es-ES_tradnl"/>
    </w:rPr>
  </w:style>
  <w:style w:type="paragraph" w:customStyle="1" w:styleId="PiedeTabla">
    <w:name w:val="Pie de Tabla"/>
    <w:basedOn w:val="Normal"/>
    <w:next w:val="Normal"/>
    <w:link w:val="PiedeTablaCar"/>
    <w:qFormat/>
    <w:rsid w:val="00322F64"/>
    <w:pPr>
      <w:spacing w:before="360" w:after="120"/>
      <w:jc w:val="center"/>
    </w:pPr>
    <w:rPr>
      <w:rFonts w:ascii="Calibri" w:hAnsi="Calibri"/>
      <w:i/>
      <w:sz w:val="22"/>
    </w:rPr>
  </w:style>
  <w:style w:type="character" w:customStyle="1" w:styleId="PiedeTablaCar">
    <w:name w:val="Pie de Tabla Car"/>
    <w:basedOn w:val="Fuentedeprrafopredeter"/>
    <w:link w:val="PiedeTabla"/>
    <w:rsid w:val="00322F64"/>
    <w:rPr>
      <w:rFonts w:ascii="Calibri" w:hAnsi="Calibri"/>
      <w:i/>
    </w:rPr>
  </w:style>
  <w:style w:type="paragraph" w:customStyle="1" w:styleId="PiedeFigura">
    <w:name w:val="Pie de Figura"/>
    <w:basedOn w:val="PiedeTabla"/>
    <w:link w:val="PiedeFiguraCar"/>
    <w:qFormat/>
    <w:rsid w:val="00322F64"/>
    <w:pPr>
      <w:spacing w:before="120" w:after="360"/>
    </w:pPr>
  </w:style>
  <w:style w:type="character" w:customStyle="1" w:styleId="PiedeFiguraCar">
    <w:name w:val="Pie de Figura Car"/>
    <w:basedOn w:val="PiedeTablaCar"/>
    <w:link w:val="PiedeFigura"/>
    <w:rsid w:val="00322F64"/>
    <w:rPr>
      <w:rFonts w:ascii="Calibri" w:hAnsi="Calibri"/>
      <w:i/>
    </w:rPr>
  </w:style>
  <w:style w:type="character" w:customStyle="1" w:styleId="Ttulo2Car">
    <w:name w:val="Título 2 Car"/>
    <w:basedOn w:val="Fuentedeprrafopredeter"/>
    <w:link w:val="Ttulo2"/>
    <w:uiPriority w:val="9"/>
    <w:rsid w:val="00322F64"/>
    <w:rPr>
      <w:rFonts w:asciiTheme="majorHAnsi" w:eastAsiaTheme="majorEastAsia" w:hAnsiTheme="majorHAnsi" w:cstheme="majorBidi"/>
      <w:bCs/>
      <w:smallCaps/>
      <w:noProof/>
      <w:color w:val="000000" w:themeColor="text1"/>
      <w:sz w:val="40"/>
      <w:szCs w:val="28"/>
      <w:lang w:eastAsia="es-ES_tradnl"/>
    </w:rPr>
  </w:style>
  <w:style w:type="character" w:customStyle="1" w:styleId="Ttulo3Car">
    <w:name w:val="Título 3 Car"/>
    <w:basedOn w:val="Fuentedeprrafopredeter"/>
    <w:link w:val="Ttulo3"/>
    <w:uiPriority w:val="9"/>
    <w:rsid w:val="00322F64"/>
    <w:rPr>
      <w:rFonts w:asciiTheme="majorHAnsi" w:eastAsiaTheme="majorEastAsia" w:hAnsiTheme="majorHAnsi" w:cstheme="majorBidi"/>
      <w:bCs/>
      <w:color w:val="000000" w:themeColor="text1"/>
      <w:sz w:val="32"/>
      <w:szCs w:val="24"/>
      <w:lang w:eastAsia="es-ES_tradnl"/>
    </w:rPr>
  </w:style>
  <w:style w:type="character" w:customStyle="1" w:styleId="Ttulo4Car">
    <w:name w:val="Título 4 Car"/>
    <w:basedOn w:val="Fuentedeprrafopredeter"/>
    <w:link w:val="Ttulo4"/>
    <w:uiPriority w:val="9"/>
    <w:semiHidden/>
    <w:rsid w:val="00322F64"/>
    <w:rPr>
      <w:rFonts w:asciiTheme="majorHAnsi" w:eastAsiaTheme="majorEastAsia" w:hAnsiTheme="majorHAnsi" w:cstheme="majorBidi"/>
      <w:b/>
      <w:bCs/>
      <w:i/>
      <w:iCs/>
      <w:color w:val="000000" w:themeColor="text1"/>
      <w:sz w:val="24"/>
      <w:szCs w:val="24"/>
      <w:lang w:eastAsia="es-ES_tradnl"/>
    </w:rPr>
  </w:style>
  <w:style w:type="character" w:customStyle="1" w:styleId="Ttulo5Car">
    <w:name w:val="Título 5 Car"/>
    <w:basedOn w:val="Fuentedeprrafopredeter"/>
    <w:link w:val="Ttulo5"/>
    <w:uiPriority w:val="9"/>
    <w:semiHidden/>
    <w:rsid w:val="00322F64"/>
    <w:rPr>
      <w:rFonts w:asciiTheme="majorHAnsi" w:eastAsiaTheme="majorEastAsia" w:hAnsiTheme="majorHAnsi" w:cstheme="majorBidi"/>
      <w:color w:val="252525" w:themeColor="text2" w:themeShade="BF"/>
      <w:sz w:val="24"/>
      <w:szCs w:val="24"/>
      <w:lang w:eastAsia="es-ES_tradnl"/>
    </w:rPr>
  </w:style>
  <w:style w:type="character" w:customStyle="1" w:styleId="Ttulo6Car">
    <w:name w:val="Título 6 Car"/>
    <w:basedOn w:val="Fuentedeprrafopredeter"/>
    <w:link w:val="Ttulo6"/>
    <w:uiPriority w:val="9"/>
    <w:semiHidden/>
    <w:rsid w:val="00322F64"/>
    <w:rPr>
      <w:rFonts w:asciiTheme="majorHAnsi" w:eastAsiaTheme="majorEastAsia" w:hAnsiTheme="majorHAnsi" w:cstheme="majorBidi"/>
      <w:i/>
      <w:iCs/>
      <w:color w:val="252525" w:themeColor="text2" w:themeShade="BF"/>
      <w:sz w:val="24"/>
      <w:szCs w:val="24"/>
      <w:lang w:eastAsia="es-ES_tradnl"/>
    </w:rPr>
  </w:style>
  <w:style w:type="character" w:customStyle="1" w:styleId="Ttulo7Car">
    <w:name w:val="Título 7 Car"/>
    <w:basedOn w:val="Fuentedeprrafopredeter"/>
    <w:link w:val="Ttulo7"/>
    <w:uiPriority w:val="9"/>
    <w:semiHidden/>
    <w:rsid w:val="00322F64"/>
    <w:rPr>
      <w:rFonts w:asciiTheme="majorHAnsi" w:eastAsiaTheme="majorEastAsia" w:hAnsiTheme="majorHAnsi" w:cstheme="majorBidi"/>
      <w:i/>
      <w:iCs/>
      <w:color w:val="404040" w:themeColor="text1" w:themeTint="BF"/>
      <w:sz w:val="24"/>
      <w:szCs w:val="24"/>
      <w:lang w:eastAsia="es-ES_tradnl"/>
    </w:rPr>
  </w:style>
  <w:style w:type="character" w:customStyle="1" w:styleId="Ttulo8Car">
    <w:name w:val="Título 8 Car"/>
    <w:basedOn w:val="Fuentedeprrafopredeter"/>
    <w:link w:val="Ttulo8"/>
    <w:uiPriority w:val="9"/>
    <w:semiHidden/>
    <w:rsid w:val="00322F64"/>
    <w:rPr>
      <w:rFonts w:asciiTheme="majorHAnsi" w:eastAsiaTheme="majorEastAsia" w:hAnsiTheme="majorHAnsi" w:cstheme="majorBidi"/>
      <w:color w:val="404040" w:themeColor="text1" w:themeTint="BF"/>
      <w:sz w:val="20"/>
      <w:szCs w:val="20"/>
      <w:lang w:eastAsia="es-ES_tradnl"/>
    </w:rPr>
  </w:style>
  <w:style w:type="character" w:customStyle="1" w:styleId="Ttulo9Car">
    <w:name w:val="Título 9 Car"/>
    <w:basedOn w:val="Fuentedeprrafopredeter"/>
    <w:link w:val="Ttulo9"/>
    <w:uiPriority w:val="9"/>
    <w:semiHidden/>
    <w:rsid w:val="00322F64"/>
    <w:rPr>
      <w:rFonts w:asciiTheme="majorHAnsi" w:eastAsiaTheme="majorEastAsia" w:hAnsiTheme="majorHAnsi" w:cstheme="majorBidi"/>
      <w:i/>
      <w:iCs/>
      <w:color w:val="404040" w:themeColor="text1" w:themeTint="BF"/>
      <w:sz w:val="20"/>
      <w:szCs w:val="20"/>
      <w:lang w:eastAsia="es-ES_tradnl"/>
    </w:rPr>
  </w:style>
  <w:style w:type="paragraph" w:styleId="Descripcin">
    <w:name w:val="caption"/>
    <w:basedOn w:val="Normal"/>
    <w:next w:val="Normal"/>
    <w:uiPriority w:val="35"/>
    <w:semiHidden/>
    <w:unhideWhenUsed/>
    <w:qFormat/>
    <w:rsid w:val="00322F64"/>
    <w:pPr>
      <w:spacing w:after="200"/>
    </w:pPr>
    <w:rPr>
      <w:i/>
      <w:iCs/>
      <w:color w:val="323232" w:themeColor="text2"/>
      <w:sz w:val="18"/>
      <w:szCs w:val="18"/>
    </w:rPr>
  </w:style>
  <w:style w:type="paragraph" w:styleId="Ttulo">
    <w:name w:val="Title"/>
    <w:basedOn w:val="Normal"/>
    <w:next w:val="Normal"/>
    <w:link w:val="TtuloCar"/>
    <w:uiPriority w:val="10"/>
    <w:qFormat/>
    <w:rsid w:val="00322F64"/>
    <w:pPr>
      <w:contextualSpacing/>
    </w:pPr>
    <w:rPr>
      <w:rFonts w:asciiTheme="majorHAnsi" w:eastAsiaTheme="majorEastAsia" w:hAnsiTheme="majorHAnsi" w:cstheme="majorBidi"/>
      <w:color w:val="000000" w:themeColor="text1"/>
      <w:sz w:val="56"/>
      <w:szCs w:val="56"/>
    </w:rPr>
  </w:style>
  <w:style w:type="character" w:customStyle="1" w:styleId="TtuloCar">
    <w:name w:val="Título Car"/>
    <w:basedOn w:val="Fuentedeprrafopredeter"/>
    <w:link w:val="Ttulo"/>
    <w:uiPriority w:val="10"/>
    <w:rsid w:val="00322F64"/>
    <w:rPr>
      <w:rFonts w:asciiTheme="majorHAnsi" w:eastAsiaTheme="majorEastAsia" w:hAnsiTheme="majorHAnsi" w:cstheme="majorBidi"/>
      <w:color w:val="000000" w:themeColor="text1"/>
      <w:sz w:val="56"/>
      <w:szCs w:val="56"/>
    </w:rPr>
  </w:style>
  <w:style w:type="paragraph" w:styleId="Subttulo">
    <w:name w:val="Subtitle"/>
    <w:basedOn w:val="Normal"/>
    <w:next w:val="Normal"/>
    <w:link w:val="SubttuloCar"/>
    <w:uiPriority w:val="11"/>
    <w:qFormat/>
    <w:rsid w:val="00322F64"/>
    <w:pPr>
      <w:numPr>
        <w:ilvl w:val="1"/>
      </w:numPr>
    </w:pPr>
    <w:rPr>
      <w:color w:val="5A5A5A" w:themeColor="text1" w:themeTint="A5"/>
      <w:spacing w:val="10"/>
    </w:rPr>
  </w:style>
  <w:style w:type="character" w:customStyle="1" w:styleId="SubttuloCar">
    <w:name w:val="Subtítulo Car"/>
    <w:basedOn w:val="Fuentedeprrafopredeter"/>
    <w:link w:val="Subttulo"/>
    <w:uiPriority w:val="11"/>
    <w:rsid w:val="00322F64"/>
    <w:rPr>
      <w:color w:val="5A5A5A" w:themeColor="text1" w:themeTint="A5"/>
      <w:spacing w:val="10"/>
      <w:sz w:val="24"/>
    </w:rPr>
  </w:style>
  <w:style w:type="character" w:styleId="Textoennegrita">
    <w:name w:val="Strong"/>
    <w:basedOn w:val="Fuentedeprrafopredeter"/>
    <w:uiPriority w:val="22"/>
    <w:qFormat/>
    <w:rsid w:val="00322F64"/>
    <w:rPr>
      <w:b/>
      <w:bCs/>
      <w:color w:val="000000" w:themeColor="text1"/>
    </w:rPr>
  </w:style>
  <w:style w:type="character" w:styleId="nfasis">
    <w:name w:val="Emphasis"/>
    <w:basedOn w:val="Fuentedeprrafopredeter"/>
    <w:uiPriority w:val="20"/>
    <w:qFormat/>
    <w:rsid w:val="00322F64"/>
    <w:rPr>
      <w:i/>
      <w:iCs/>
      <w:color w:val="auto"/>
    </w:rPr>
  </w:style>
  <w:style w:type="paragraph" w:styleId="Sinespaciado">
    <w:name w:val="No Spacing"/>
    <w:uiPriority w:val="1"/>
    <w:qFormat/>
    <w:rsid w:val="00322F64"/>
    <w:pPr>
      <w:spacing w:after="0" w:line="240" w:lineRule="auto"/>
    </w:pPr>
  </w:style>
  <w:style w:type="paragraph" w:styleId="Prrafodelista">
    <w:name w:val="List Paragraph"/>
    <w:basedOn w:val="Normal"/>
    <w:uiPriority w:val="34"/>
    <w:qFormat/>
    <w:rsid w:val="00322F64"/>
    <w:pPr>
      <w:spacing w:after="120"/>
      <w:ind w:left="720"/>
    </w:pPr>
  </w:style>
  <w:style w:type="paragraph" w:styleId="Cita">
    <w:name w:val="Quote"/>
    <w:basedOn w:val="Normal"/>
    <w:next w:val="Normal"/>
    <w:link w:val="CitaCar"/>
    <w:uiPriority w:val="29"/>
    <w:qFormat/>
    <w:rsid w:val="00322F64"/>
    <w:pPr>
      <w:spacing w:before="160"/>
      <w:ind w:left="720" w:right="720"/>
    </w:pPr>
    <w:rPr>
      <w:i/>
      <w:iCs/>
      <w:color w:val="000000" w:themeColor="text1"/>
    </w:rPr>
  </w:style>
  <w:style w:type="character" w:customStyle="1" w:styleId="CitaCar">
    <w:name w:val="Cita Car"/>
    <w:basedOn w:val="Fuentedeprrafopredeter"/>
    <w:link w:val="Cita"/>
    <w:uiPriority w:val="29"/>
    <w:rsid w:val="00322F64"/>
    <w:rPr>
      <w:i/>
      <w:iCs/>
      <w:color w:val="000000" w:themeColor="text1"/>
      <w:sz w:val="24"/>
    </w:rPr>
  </w:style>
  <w:style w:type="paragraph" w:styleId="Citadestacada">
    <w:name w:val="Intense Quote"/>
    <w:basedOn w:val="Normal"/>
    <w:next w:val="Normal"/>
    <w:link w:val="CitadestacadaCar"/>
    <w:uiPriority w:val="30"/>
    <w:qFormat/>
    <w:rsid w:val="00322F64"/>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destacadaCar">
    <w:name w:val="Cita destacada Car"/>
    <w:basedOn w:val="Fuentedeprrafopredeter"/>
    <w:link w:val="Citadestacada"/>
    <w:uiPriority w:val="30"/>
    <w:rsid w:val="00322F64"/>
    <w:rPr>
      <w:color w:val="000000" w:themeColor="text1"/>
      <w:sz w:val="24"/>
      <w:shd w:val="clear" w:color="auto" w:fill="F2F2F2" w:themeFill="background1" w:themeFillShade="F2"/>
    </w:rPr>
  </w:style>
  <w:style w:type="character" w:styleId="nfasissutil">
    <w:name w:val="Subtle Emphasis"/>
    <w:basedOn w:val="Fuentedeprrafopredeter"/>
    <w:uiPriority w:val="19"/>
    <w:qFormat/>
    <w:rsid w:val="00322F64"/>
    <w:rPr>
      <w:i/>
      <w:iCs/>
      <w:color w:val="404040" w:themeColor="text1" w:themeTint="BF"/>
    </w:rPr>
  </w:style>
  <w:style w:type="character" w:styleId="nfasisintenso">
    <w:name w:val="Intense Emphasis"/>
    <w:basedOn w:val="Fuentedeprrafopredeter"/>
    <w:uiPriority w:val="21"/>
    <w:qFormat/>
    <w:rsid w:val="00322F64"/>
    <w:rPr>
      <w:b/>
      <w:bCs/>
      <w:i/>
      <w:iCs/>
      <w:caps/>
    </w:rPr>
  </w:style>
  <w:style w:type="character" w:styleId="Referenciasutil">
    <w:name w:val="Subtle Reference"/>
    <w:basedOn w:val="Fuentedeprrafopredeter"/>
    <w:uiPriority w:val="31"/>
    <w:qFormat/>
    <w:rsid w:val="00322F64"/>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322F64"/>
    <w:rPr>
      <w:b/>
      <w:bCs/>
      <w:smallCaps/>
      <w:u w:val="single"/>
    </w:rPr>
  </w:style>
  <w:style w:type="character" w:styleId="Ttulodellibro">
    <w:name w:val="Book Title"/>
    <w:basedOn w:val="Fuentedeprrafopredeter"/>
    <w:uiPriority w:val="33"/>
    <w:qFormat/>
    <w:rsid w:val="00322F64"/>
    <w:rPr>
      <w:b w:val="0"/>
      <w:bCs w:val="0"/>
      <w:smallCaps/>
      <w:spacing w:val="5"/>
    </w:rPr>
  </w:style>
  <w:style w:type="paragraph" w:styleId="TtuloTDC">
    <w:name w:val="TOC Heading"/>
    <w:basedOn w:val="Ttulo1"/>
    <w:next w:val="Normal"/>
    <w:uiPriority w:val="39"/>
    <w:unhideWhenUsed/>
    <w:qFormat/>
    <w:rsid w:val="00322F64"/>
    <w:pPr>
      <w:outlineLvl w:val="9"/>
    </w:pPr>
  </w:style>
  <w:style w:type="paragraph" w:styleId="TDC1">
    <w:name w:val="toc 1"/>
    <w:basedOn w:val="Normal"/>
    <w:next w:val="Normal"/>
    <w:autoRedefine/>
    <w:uiPriority w:val="39"/>
    <w:unhideWhenUsed/>
    <w:rsid w:val="00322F64"/>
    <w:pPr>
      <w:spacing w:before="120"/>
    </w:pPr>
    <w:rPr>
      <w:rFonts w:cstheme="minorHAnsi"/>
      <w:b/>
      <w:bCs/>
      <w:i/>
      <w:iCs/>
    </w:rPr>
  </w:style>
  <w:style w:type="character" w:styleId="Hipervnculo">
    <w:name w:val="Hyperlink"/>
    <w:basedOn w:val="Fuentedeprrafopredeter"/>
    <w:uiPriority w:val="99"/>
    <w:unhideWhenUsed/>
    <w:rsid w:val="00322F64"/>
    <w:rPr>
      <w:color w:val="6B9F25" w:themeColor="hyperlink"/>
      <w:u w:val="single"/>
    </w:rPr>
  </w:style>
  <w:style w:type="paragraph" w:styleId="TDC2">
    <w:name w:val="toc 2"/>
    <w:basedOn w:val="Normal"/>
    <w:next w:val="Normal"/>
    <w:autoRedefine/>
    <w:uiPriority w:val="39"/>
    <w:unhideWhenUsed/>
    <w:rsid w:val="00322F64"/>
    <w:pPr>
      <w:spacing w:before="120"/>
      <w:ind w:left="240"/>
    </w:pPr>
    <w:rPr>
      <w:rFonts w:cstheme="minorHAnsi"/>
      <w:b/>
      <w:bCs/>
      <w:sz w:val="22"/>
    </w:rPr>
  </w:style>
  <w:style w:type="paragraph" w:styleId="TDC3">
    <w:name w:val="toc 3"/>
    <w:basedOn w:val="Normal"/>
    <w:next w:val="Normal"/>
    <w:autoRedefine/>
    <w:uiPriority w:val="39"/>
    <w:unhideWhenUsed/>
    <w:rsid w:val="00322F64"/>
    <w:pPr>
      <w:ind w:left="480"/>
    </w:pPr>
    <w:rPr>
      <w:rFonts w:cstheme="minorHAnsi"/>
      <w:sz w:val="20"/>
      <w:szCs w:val="20"/>
    </w:rPr>
  </w:style>
  <w:style w:type="paragraph" w:styleId="TDC4">
    <w:name w:val="toc 4"/>
    <w:basedOn w:val="Normal"/>
    <w:next w:val="Normal"/>
    <w:autoRedefine/>
    <w:uiPriority w:val="39"/>
    <w:semiHidden/>
    <w:unhideWhenUsed/>
    <w:rsid w:val="00322F64"/>
    <w:pPr>
      <w:ind w:left="720"/>
    </w:pPr>
    <w:rPr>
      <w:rFonts w:cstheme="minorHAnsi"/>
      <w:sz w:val="20"/>
      <w:szCs w:val="20"/>
    </w:rPr>
  </w:style>
  <w:style w:type="paragraph" w:styleId="TDC5">
    <w:name w:val="toc 5"/>
    <w:basedOn w:val="Normal"/>
    <w:next w:val="Normal"/>
    <w:autoRedefine/>
    <w:uiPriority w:val="39"/>
    <w:semiHidden/>
    <w:unhideWhenUsed/>
    <w:rsid w:val="00322F64"/>
    <w:pPr>
      <w:ind w:left="960"/>
    </w:pPr>
    <w:rPr>
      <w:rFonts w:cstheme="minorHAnsi"/>
      <w:sz w:val="20"/>
      <w:szCs w:val="20"/>
    </w:rPr>
  </w:style>
  <w:style w:type="paragraph" w:styleId="TDC6">
    <w:name w:val="toc 6"/>
    <w:basedOn w:val="Normal"/>
    <w:next w:val="Normal"/>
    <w:autoRedefine/>
    <w:uiPriority w:val="39"/>
    <w:semiHidden/>
    <w:unhideWhenUsed/>
    <w:rsid w:val="00322F64"/>
    <w:pPr>
      <w:ind w:left="1200"/>
    </w:pPr>
    <w:rPr>
      <w:rFonts w:cstheme="minorHAnsi"/>
      <w:sz w:val="20"/>
      <w:szCs w:val="20"/>
    </w:rPr>
  </w:style>
  <w:style w:type="paragraph" w:styleId="TDC7">
    <w:name w:val="toc 7"/>
    <w:basedOn w:val="Normal"/>
    <w:next w:val="Normal"/>
    <w:autoRedefine/>
    <w:uiPriority w:val="39"/>
    <w:semiHidden/>
    <w:unhideWhenUsed/>
    <w:rsid w:val="00322F64"/>
    <w:pPr>
      <w:ind w:left="1440"/>
    </w:pPr>
    <w:rPr>
      <w:rFonts w:cstheme="minorHAnsi"/>
      <w:sz w:val="20"/>
      <w:szCs w:val="20"/>
    </w:rPr>
  </w:style>
  <w:style w:type="paragraph" w:styleId="TDC8">
    <w:name w:val="toc 8"/>
    <w:basedOn w:val="Normal"/>
    <w:next w:val="Normal"/>
    <w:autoRedefine/>
    <w:uiPriority w:val="39"/>
    <w:semiHidden/>
    <w:unhideWhenUsed/>
    <w:rsid w:val="00322F64"/>
    <w:pPr>
      <w:ind w:left="1680"/>
    </w:pPr>
    <w:rPr>
      <w:rFonts w:cstheme="minorHAnsi"/>
      <w:sz w:val="20"/>
      <w:szCs w:val="20"/>
    </w:rPr>
  </w:style>
  <w:style w:type="paragraph" w:styleId="TDC9">
    <w:name w:val="toc 9"/>
    <w:basedOn w:val="Normal"/>
    <w:next w:val="Normal"/>
    <w:autoRedefine/>
    <w:uiPriority w:val="39"/>
    <w:semiHidden/>
    <w:unhideWhenUsed/>
    <w:rsid w:val="00322F64"/>
    <w:pPr>
      <w:ind w:left="1920"/>
    </w:pPr>
    <w:rPr>
      <w:rFonts w:cstheme="minorHAnsi"/>
      <w:sz w:val="20"/>
      <w:szCs w:val="20"/>
    </w:rPr>
  </w:style>
  <w:style w:type="paragraph" w:styleId="Encabezado">
    <w:name w:val="header"/>
    <w:basedOn w:val="Normal"/>
    <w:link w:val="EncabezadoCar"/>
    <w:uiPriority w:val="99"/>
    <w:unhideWhenUsed/>
    <w:rsid w:val="00322F64"/>
    <w:pPr>
      <w:tabs>
        <w:tab w:val="center" w:pos="4252"/>
        <w:tab w:val="right" w:pos="8504"/>
      </w:tabs>
    </w:pPr>
  </w:style>
  <w:style w:type="character" w:customStyle="1" w:styleId="EncabezadoCar">
    <w:name w:val="Encabezado Car"/>
    <w:basedOn w:val="Fuentedeprrafopredeter"/>
    <w:link w:val="Encabezado"/>
    <w:uiPriority w:val="99"/>
    <w:rsid w:val="00322F64"/>
    <w:rPr>
      <w:sz w:val="24"/>
    </w:rPr>
  </w:style>
  <w:style w:type="paragraph" w:styleId="Piedepgina">
    <w:name w:val="footer"/>
    <w:basedOn w:val="Normal"/>
    <w:link w:val="PiedepginaCar"/>
    <w:uiPriority w:val="99"/>
    <w:unhideWhenUsed/>
    <w:rsid w:val="00322F64"/>
    <w:pPr>
      <w:tabs>
        <w:tab w:val="center" w:pos="4252"/>
        <w:tab w:val="right" w:pos="8504"/>
      </w:tabs>
    </w:pPr>
  </w:style>
  <w:style w:type="character" w:customStyle="1" w:styleId="PiedepginaCar">
    <w:name w:val="Pie de página Car"/>
    <w:basedOn w:val="Fuentedeprrafopredeter"/>
    <w:link w:val="Piedepgina"/>
    <w:uiPriority w:val="99"/>
    <w:rsid w:val="00322F64"/>
    <w:rPr>
      <w:sz w:val="24"/>
    </w:rPr>
  </w:style>
  <w:style w:type="character" w:styleId="Nmerodepgina">
    <w:name w:val="page number"/>
    <w:basedOn w:val="Fuentedeprrafopredeter"/>
    <w:uiPriority w:val="99"/>
    <w:semiHidden/>
    <w:unhideWhenUsed/>
    <w:rsid w:val="00322F64"/>
  </w:style>
  <w:style w:type="paragraph" w:styleId="NormalWeb">
    <w:name w:val="Normal (Web)"/>
    <w:basedOn w:val="Normal"/>
    <w:uiPriority w:val="99"/>
    <w:semiHidden/>
    <w:unhideWhenUsed/>
    <w:rsid w:val="006F2DA8"/>
    <w:pPr>
      <w:spacing w:before="100" w:beforeAutospacing="1" w:after="100" w:afterAutospacing="1"/>
    </w:pPr>
  </w:style>
  <w:style w:type="paragraph" w:styleId="Revisin">
    <w:name w:val="Revision"/>
    <w:hidden/>
    <w:uiPriority w:val="99"/>
    <w:semiHidden/>
    <w:rsid w:val="000246A9"/>
    <w:pPr>
      <w:spacing w:after="0" w:line="240" w:lineRule="auto"/>
    </w:pPr>
    <w:rPr>
      <w:rFonts w:ascii="Times New Roman" w:eastAsia="Times New Roman" w:hAnsi="Times New Roman" w:cs="Times New Roman"/>
      <w:sz w:val="24"/>
      <w:szCs w:val="24"/>
      <w:lang w:eastAsia="es-ES_tradnl"/>
    </w:rPr>
  </w:style>
  <w:style w:type="character" w:styleId="Hipervnculovisitado">
    <w:name w:val="FollowedHyperlink"/>
    <w:basedOn w:val="Fuentedeprrafopredeter"/>
    <w:uiPriority w:val="99"/>
    <w:semiHidden/>
    <w:unhideWhenUsed/>
    <w:rsid w:val="00FC63C9"/>
    <w:rPr>
      <w:color w:val="B26B0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95848">
      <w:bodyDiv w:val="1"/>
      <w:marLeft w:val="0"/>
      <w:marRight w:val="0"/>
      <w:marTop w:val="0"/>
      <w:marBottom w:val="0"/>
      <w:divBdr>
        <w:top w:val="none" w:sz="0" w:space="0" w:color="auto"/>
        <w:left w:val="none" w:sz="0" w:space="0" w:color="auto"/>
        <w:bottom w:val="none" w:sz="0" w:space="0" w:color="auto"/>
        <w:right w:val="none" w:sz="0" w:space="0" w:color="auto"/>
      </w:divBdr>
    </w:div>
    <w:div w:id="70781141">
      <w:bodyDiv w:val="1"/>
      <w:marLeft w:val="0"/>
      <w:marRight w:val="0"/>
      <w:marTop w:val="0"/>
      <w:marBottom w:val="0"/>
      <w:divBdr>
        <w:top w:val="none" w:sz="0" w:space="0" w:color="auto"/>
        <w:left w:val="none" w:sz="0" w:space="0" w:color="auto"/>
        <w:bottom w:val="none" w:sz="0" w:space="0" w:color="auto"/>
        <w:right w:val="none" w:sz="0" w:space="0" w:color="auto"/>
      </w:divBdr>
    </w:div>
    <w:div w:id="93788849">
      <w:bodyDiv w:val="1"/>
      <w:marLeft w:val="0"/>
      <w:marRight w:val="0"/>
      <w:marTop w:val="0"/>
      <w:marBottom w:val="0"/>
      <w:divBdr>
        <w:top w:val="none" w:sz="0" w:space="0" w:color="auto"/>
        <w:left w:val="none" w:sz="0" w:space="0" w:color="auto"/>
        <w:bottom w:val="none" w:sz="0" w:space="0" w:color="auto"/>
        <w:right w:val="none" w:sz="0" w:space="0" w:color="auto"/>
      </w:divBdr>
    </w:div>
    <w:div w:id="116486529">
      <w:bodyDiv w:val="1"/>
      <w:marLeft w:val="0"/>
      <w:marRight w:val="0"/>
      <w:marTop w:val="0"/>
      <w:marBottom w:val="0"/>
      <w:divBdr>
        <w:top w:val="none" w:sz="0" w:space="0" w:color="auto"/>
        <w:left w:val="none" w:sz="0" w:space="0" w:color="auto"/>
        <w:bottom w:val="none" w:sz="0" w:space="0" w:color="auto"/>
        <w:right w:val="none" w:sz="0" w:space="0" w:color="auto"/>
      </w:divBdr>
    </w:div>
    <w:div w:id="118383702">
      <w:bodyDiv w:val="1"/>
      <w:marLeft w:val="0"/>
      <w:marRight w:val="0"/>
      <w:marTop w:val="0"/>
      <w:marBottom w:val="0"/>
      <w:divBdr>
        <w:top w:val="none" w:sz="0" w:space="0" w:color="auto"/>
        <w:left w:val="none" w:sz="0" w:space="0" w:color="auto"/>
        <w:bottom w:val="none" w:sz="0" w:space="0" w:color="auto"/>
        <w:right w:val="none" w:sz="0" w:space="0" w:color="auto"/>
      </w:divBdr>
    </w:div>
    <w:div w:id="128058939">
      <w:bodyDiv w:val="1"/>
      <w:marLeft w:val="0"/>
      <w:marRight w:val="0"/>
      <w:marTop w:val="0"/>
      <w:marBottom w:val="0"/>
      <w:divBdr>
        <w:top w:val="none" w:sz="0" w:space="0" w:color="auto"/>
        <w:left w:val="none" w:sz="0" w:space="0" w:color="auto"/>
        <w:bottom w:val="none" w:sz="0" w:space="0" w:color="auto"/>
        <w:right w:val="none" w:sz="0" w:space="0" w:color="auto"/>
      </w:divBdr>
    </w:div>
    <w:div w:id="132061927">
      <w:bodyDiv w:val="1"/>
      <w:marLeft w:val="0"/>
      <w:marRight w:val="0"/>
      <w:marTop w:val="0"/>
      <w:marBottom w:val="0"/>
      <w:divBdr>
        <w:top w:val="none" w:sz="0" w:space="0" w:color="auto"/>
        <w:left w:val="none" w:sz="0" w:space="0" w:color="auto"/>
        <w:bottom w:val="none" w:sz="0" w:space="0" w:color="auto"/>
        <w:right w:val="none" w:sz="0" w:space="0" w:color="auto"/>
      </w:divBdr>
    </w:div>
    <w:div w:id="172719692">
      <w:bodyDiv w:val="1"/>
      <w:marLeft w:val="0"/>
      <w:marRight w:val="0"/>
      <w:marTop w:val="0"/>
      <w:marBottom w:val="0"/>
      <w:divBdr>
        <w:top w:val="none" w:sz="0" w:space="0" w:color="auto"/>
        <w:left w:val="none" w:sz="0" w:space="0" w:color="auto"/>
        <w:bottom w:val="none" w:sz="0" w:space="0" w:color="auto"/>
        <w:right w:val="none" w:sz="0" w:space="0" w:color="auto"/>
      </w:divBdr>
    </w:div>
    <w:div w:id="222984076">
      <w:bodyDiv w:val="1"/>
      <w:marLeft w:val="0"/>
      <w:marRight w:val="0"/>
      <w:marTop w:val="0"/>
      <w:marBottom w:val="0"/>
      <w:divBdr>
        <w:top w:val="none" w:sz="0" w:space="0" w:color="auto"/>
        <w:left w:val="none" w:sz="0" w:space="0" w:color="auto"/>
        <w:bottom w:val="none" w:sz="0" w:space="0" w:color="auto"/>
        <w:right w:val="none" w:sz="0" w:space="0" w:color="auto"/>
      </w:divBdr>
    </w:div>
    <w:div w:id="288897502">
      <w:bodyDiv w:val="1"/>
      <w:marLeft w:val="0"/>
      <w:marRight w:val="0"/>
      <w:marTop w:val="0"/>
      <w:marBottom w:val="0"/>
      <w:divBdr>
        <w:top w:val="none" w:sz="0" w:space="0" w:color="auto"/>
        <w:left w:val="none" w:sz="0" w:space="0" w:color="auto"/>
        <w:bottom w:val="none" w:sz="0" w:space="0" w:color="auto"/>
        <w:right w:val="none" w:sz="0" w:space="0" w:color="auto"/>
      </w:divBdr>
    </w:div>
    <w:div w:id="301808977">
      <w:bodyDiv w:val="1"/>
      <w:marLeft w:val="0"/>
      <w:marRight w:val="0"/>
      <w:marTop w:val="0"/>
      <w:marBottom w:val="0"/>
      <w:divBdr>
        <w:top w:val="none" w:sz="0" w:space="0" w:color="auto"/>
        <w:left w:val="none" w:sz="0" w:space="0" w:color="auto"/>
        <w:bottom w:val="none" w:sz="0" w:space="0" w:color="auto"/>
        <w:right w:val="none" w:sz="0" w:space="0" w:color="auto"/>
      </w:divBdr>
    </w:div>
    <w:div w:id="305429573">
      <w:bodyDiv w:val="1"/>
      <w:marLeft w:val="0"/>
      <w:marRight w:val="0"/>
      <w:marTop w:val="0"/>
      <w:marBottom w:val="0"/>
      <w:divBdr>
        <w:top w:val="none" w:sz="0" w:space="0" w:color="auto"/>
        <w:left w:val="none" w:sz="0" w:space="0" w:color="auto"/>
        <w:bottom w:val="none" w:sz="0" w:space="0" w:color="auto"/>
        <w:right w:val="none" w:sz="0" w:space="0" w:color="auto"/>
      </w:divBdr>
    </w:div>
    <w:div w:id="306470864">
      <w:bodyDiv w:val="1"/>
      <w:marLeft w:val="0"/>
      <w:marRight w:val="0"/>
      <w:marTop w:val="0"/>
      <w:marBottom w:val="0"/>
      <w:divBdr>
        <w:top w:val="none" w:sz="0" w:space="0" w:color="auto"/>
        <w:left w:val="none" w:sz="0" w:space="0" w:color="auto"/>
        <w:bottom w:val="none" w:sz="0" w:space="0" w:color="auto"/>
        <w:right w:val="none" w:sz="0" w:space="0" w:color="auto"/>
      </w:divBdr>
    </w:div>
    <w:div w:id="339163718">
      <w:bodyDiv w:val="1"/>
      <w:marLeft w:val="0"/>
      <w:marRight w:val="0"/>
      <w:marTop w:val="0"/>
      <w:marBottom w:val="0"/>
      <w:divBdr>
        <w:top w:val="none" w:sz="0" w:space="0" w:color="auto"/>
        <w:left w:val="none" w:sz="0" w:space="0" w:color="auto"/>
        <w:bottom w:val="none" w:sz="0" w:space="0" w:color="auto"/>
        <w:right w:val="none" w:sz="0" w:space="0" w:color="auto"/>
      </w:divBdr>
    </w:div>
    <w:div w:id="414547712">
      <w:bodyDiv w:val="1"/>
      <w:marLeft w:val="0"/>
      <w:marRight w:val="0"/>
      <w:marTop w:val="0"/>
      <w:marBottom w:val="0"/>
      <w:divBdr>
        <w:top w:val="none" w:sz="0" w:space="0" w:color="auto"/>
        <w:left w:val="none" w:sz="0" w:space="0" w:color="auto"/>
        <w:bottom w:val="none" w:sz="0" w:space="0" w:color="auto"/>
        <w:right w:val="none" w:sz="0" w:space="0" w:color="auto"/>
      </w:divBdr>
    </w:div>
    <w:div w:id="445513750">
      <w:bodyDiv w:val="1"/>
      <w:marLeft w:val="0"/>
      <w:marRight w:val="0"/>
      <w:marTop w:val="0"/>
      <w:marBottom w:val="0"/>
      <w:divBdr>
        <w:top w:val="none" w:sz="0" w:space="0" w:color="auto"/>
        <w:left w:val="none" w:sz="0" w:space="0" w:color="auto"/>
        <w:bottom w:val="none" w:sz="0" w:space="0" w:color="auto"/>
        <w:right w:val="none" w:sz="0" w:space="0" w:color="auto"/>
      </w:divBdr>
    </w:div>
    <w:div w:id="457335926">
      <w:bodyDiv w:val="1"/>
      <w:marLeft w:val="0"/>
      <w:marRight w:val="0"/>
      <w:marTop w:val="0"/>
      <w:marBottom w:val="0"/>
      <w:divBdr>
        <w:top w:val="none" w:sz="0" w:space="0" w:color="auto"/>
        <w:left w:val="none" w:sz="0" w:space="0" w:color="auto"/>
        <w:bottom w:val="none" w:sz="0" w:space="0" w:color="auto"/>
        <w:right w:val="none" w:sz="0" w:space="0" w:color="auto"/>
      </w:divBdr>
    </w:div>
    <w:div w:id="463620655">
      <w:bodyDiv w:val="1"/>
      <w:marLeft w:val="0"/>
      <w:marRight w:val="0"/>
      <w:marTop w:val="0"/>
      <w:marBottom w:val="0"/>
      <w:divBdr>
        <w:top w:val="none" w:sz="0" w:space="0" w:color="auto"/>
        <w:left w:val="none" w:sz="0" w:space="0" w:color="auto"/>
        <w:bottom w:val="none" w:sz="0" w:space="0" w:color="auto"/>
        <w:right w:val="none" w:sz="0" w:space="0" w:color="auto"/>
      </w:divBdr>
    </w:div>
    <w:div w:id="559753429">
      <w:bodyDiv w:val="1"/>
      <w:marLeft w:val="0"/>
      <w:marRight w:val="0"/>
      <w:marTop w:val="0"/>
      <w:marBottom w:val="0"/>
      <w:divBdr>
        <w:top w:val="none" w:sz="0" w:space="0" w:color="auto"/>
        <w:left w:val="none" w:sz="0" w:space="0" w:color="auto"/>
        <w:bottom w:val="none" w:sz="0" w:space="0" w:color="auto"/>
        <w:right w:val="none" w:sz="0" w:space="0" w:color="auto"/>
      </w:divBdr>
    </w:div>
    <w:div w:id="582498355">
      <w:bodyDiv w:val="1"/>
      <w:marLeft w:val="0"/>
      <w:marRight w:val="0"/>
      <w:marTop w:val="0"/>
      <w:marBottom w:val="0"/>
      <w:divBdr>
        <w:top w:val="none" w:sz="0" w:space="0" w:color="auto"/>
        <w:left w:val="none" w:sz="0" w:space="0" w:color="auto"/>
        <w:bottom w:val="none" w:sz="0" w:space="0" w:color="auto"/>
        <w:right w:val="none" w:sz="0" w:space="0" w:color="auto"/>
      </w:divBdr>
    </w:div>
    <w:div w:id="611866704">
      <w:bodyDiv w:val="1"/>
      <w:marLeft w:val="0"/>
      <w:marRight w:val="0"/>
      <w:marTop w:val="0"/>
      <w:marBottom w:val="0"/>
      <w:divBdr>
        <w:top w:val="none" w:sz="0" w:space="0" w:color="auto"/>
        <w:left w:val="none" w:sz="0" w:space="0" w:color="auto"/>
        <w:bottom w:val="none" w:sz="0" w:space="0" w:color="auto"/>
        <w:right w:val="none" w:sz="0" w:space="0" w:color="auto"/>
      </w:divBdr>
    </w:div>
    <w:div w:id="628165418">
      <w:bodyDiv w:val="1"/>
      <w:marLeft w:val="0"/>
      <w:marRight w:val="0"/>
      <w:marTop w:val="0"/>
      <w:marBottom w:val="0"/>
      <w:divBdr>
        <w:top w:val="none" w:sz="0" w:space="0" w:color="auto"/>
        <w:left w:val="none" w:sz="0" w:space="0" w:color="auto"/>
        <w:bottom w:val="none" w:sz="0" w:space="0" w:color="auto"/>
        <w:right w:val="none" w:sz="0" w:space="0" w:color="auto"/>
      </w:divBdr>
    </w:div>
    <w:div w:id="639501940">
      <w:bodyDiv w:val="1"/>
      <w:marLeft w:val="0"/>
      <w:marRight w:val="0"/>
      <w:marTop w:val="0"/>
      <w:marBottom w:val="0"/>
      <w:divBdr>
        <w:top w:val="none" w:sz="0" w:space="0" w:color="auto"/>
        <w:left w:val="none" w:sz="0" w:space="0" w:color="auto"/>
        <w:bottom w:val="none" w:sz="0" w:space="0" w:color="auto"/>
        <w:right w:val="none" w:sz="0" w:space="0" w:color="auto"/>
      </w:divBdr>
    </w:div>
    <w:div w:id="674528034">
      <w:bodyDiv w:val="1"/>
      <w:marLeft w:val="0"/>
      <w:marRight w:val="0"/>
      <w:marTop w:val="0"/>
      <w:marBottom w:val="0"/>
      <w:divBdr>
        <w:top w:val="none" w:sz="0" w:space="0" w:color="auto"/>
        <w:left w:val="none" w:sz="0" w:space="0" w:color="auto"/>
        <w:bottom w:val="none" w:sz="0" w:space="0" w:color="auto"/>
        <w:right w:val="none" w:sz="0" w:space="0" w:color="auto"/>
      </w:divBdr>
    </w:div>
    <w:div w:id="854877836">
      <w:bodyDiv w:val="1"/>
      <w:marLeft w:val="0"/>
      <w:marRight w:val="0"/>
      <w:marTop w:val="0"/>
      <w:marBottom w:val="0"/>
      <w:divBdr>
        <w:top w:val="none" w:sz="0" w:space="0" w:color="auto"/>
        <w:left w:val="none" w:sz="0" w:space="0" w:color="auto"/>
        <w:bottom w:val="none" w:sz="0" w:space="0" w:color="auto"/>
        <w:right w:val="none" w:sz="0" w:space="0" w:color="auto"/>
      </w:divBdr>
    </w:div>
    <w:div w:id="879825749">
      <w:bodyDiv w:val="1"/>
      <w:marLeft w:val="0"/>
      <w:marRight w:val="0"/>
      <w:marTop w:val="0"/>
      <w:marBottom w:val="0"/>
      <w:divBdr>
        <w:top w:val="none" w:sz="0" w:space="0" w:color="auto"/>
        <w:left w:val="none" w:sz="0" w:space="0" w:color="auto"/>
        <w:bottom w:val="none" w:sz="0" w:space="0" w:color="auto"/>
        <w:right w:val="none" w:sz="0" w:space="0" w:color="auto"/>
      </w:divBdr>
    </w:div>
    <w:div w:id="926766254">
      <w:bodyDiv w:val="1"/>
      <w:marLeft w:val="0"/>
      <w:marRight w:val="0"/>
      <w:marTop w:val="0"/>
      <w:marBottom w:val="0"/>
      <w:divBdr>
        <w:top w:val="none" w:sz="0" w:space="0" w:color="auto"/>
        <w:left w:val="none" w:sz="0" w:space="0" w:color="auto"/>
        <w:bottom w:val="none" w:sz="0" w:space="0" w:color="auto"/>
        <w:right w:val="none" w:sz="0" w:space="0" w:color="auto"/>
      </w:divBdr>
    </w:div>
    <w:div w:id="998271164">
      <w:bodyDiv w:val="1"/>
      <w:marLeft w:val="0"/>
      <w:marRight w:val="0"/>
      <w:marTop w:val="0"/>
      <w:marBottom w:val="0"/>
      <w:divBdr>
        <w:top w:val="none" w:sz="0" w:space="0" w:color="auto"/>
        <w:left w:val="none" w:sz="0" w:space="0" w:color="auto"/>
        <w:bottom w:val="none" w:sz="0" w:space="0" w:color="auto"/>
        <w:right w:val="none" w:sz="0" w:space="0" w:color="auto"/>
      </w:divBdr>
    </w:div>
    <w:div w:id="1209410956">
      <w:bodyDiv w:val="1"/>
      <w:marLeft w:val="0"/>
      <w:marRight w:val="0"/>
      <w:marTop w:val="0"/>
      <w:marBottom w:val="0"/>
      <w:divBdr>
        <w:top w:val="none" w:sz="0" w:space="0" w:color="auto"/>
        <w:left w:val="none" w:sz="0" w:space="0" w:color="auto"/>
        <w:bottom w:val="none" w:sz="0" w:space="0" w:color="auto"/>
        <w:right w:val="none" w:sz="0" w:space="0" w:color="auto"/>
      </w:divBdr>
    </w:div>
    <w:div w:id="1256012680">
      <w:bodyDiv w:val="1"/>
      <w:marLeft w:val="0"/>
      <w:marRight w:val="0"/>
      <w:marTop w:val="0"/>
      <w:marBottom w:val="0"/>
      <w:divBdr>
        <w:top w:val="none" w:sz="0" w:space="0" w:color="auto"/>
        <w:left w:val="none" w:sz="0" w:space="0" w:color="auto"/>
        <w:bottom w:val="none" w:sz="0" w:space="0" w:color="auto"/>
        <w:right w:val="none" w:sz="0" w:space="0" w:color="auto"/>
      </w:divBdr>
    </w:div>
    <w:div w:id="1307511294">
      <w:bodyDiv w:val="1"/>
      <w:marLeft w:val="0"/>
      <w:marRight w:val="0"/>
      <w:marTop w:val="0"/>
      <w:marBottom w:val="0"/>
      <w:divBdr>
        <w:top w:val="none" w:sz="0" w:space="0" w:color="auto"/>
        <w:left w:val="none" w:sz="0" w:space="0" w:color="auto"/>
        <w:bottom w:val="none" w:sz="0" w:space="0" w:color="auto"/>
        <w:right w:val="none" w:sz="0" w:space="0" w:color="auto"/>
      </w:divBdr>
    </w:div>
    <w:div w:id="1390610463">
      <w:bodyDiv w:val="1"/>
      <w:marLeft w:val="0"/>
      <w:marRight w:val="0"/>
      <w:marTop w:val="0"/>
      <w:marBottom w:val="0"/>
      <w:divBdr>
        <w:top w:val="none" w:sz="0" w:space="0" w:color="auto"/>
        <w:left w:val="none" w:sz="0" w:space="0" w:color="auto"/>
        <w:bottom w:val="none" w:sz="0" w:space="0" w:color="auto"/>
        <w:right w:val="none" w:sz="0" w:space="0" w:color="auto"/>
      </w:divBdr>
    </w:div>
    <w:div w:id="1458330909">
      <w:bodyDiv w:val="1"/>
      <w:marLeft w:val="0"/>
      <w:marRight w:val="0"/>
      <w:marTop w:val="0"/>
      <w:marBottom w:val="0"/>
      <w:divBdr>
        <w:top w:val="none" w:sz="0" w:space="0" w:color="auto"/>
        <w:left w:val="none" w:sz="0" w:space="0" w:color="auto"/>
        <w:bottom w:val="none" w:sz="0" w:space="0" w:color="auto"/>
        <w:right w:val="none" w:sz="0" w:space="0" w:color="auto"/>
      </w:divBdr>
    </w:div>
    <w:div w:id="1461148521">
      <w:bodyDiv w:val="1"/>
      <w:marLeft w:val="0"/>
      <w:marRight w:val="0"/>
      <w:marTop w:val="0"/>
      <w:marBottom w:val="0"/>
      <w:divBdr>
        <w:top w:val="none" w:sz="0" w:space="0" w:color="auto"/>
        <w:left w:val="none" w:sz="0" w:space="0" w:color="auto"/>
        <w:bottom w:val="none" w:sz="0" w:space="0" w:color="auto"/>
        <w:right w:val="none" w:sz="0" w:space="0" w:color="auto"/>
      </w:divBdr>
    </w:div>
    <w:div w:id="1624072610">
      <w:bodyDiv w:val="1"/>
      <w:marLeft w:val="0"/>
      <w:marRight w:val="0"/>
      <w:marTop w:val="0"/>
      <w:marBottom w:val="0"/>
      <w:divBdr>
        <w:top w:val="none" w:sz="0" w:space="0" w:color="auto"/>
        <w:left w:val="none" w:sz="0" w:space="0" w:color="auto"/>
        <w:bottom w:val="none" w:sz="0" w:space="0" w:color="auto"/>
        <w:right w:val="none" w:sz="0" w:space="0" w:color="auto"/>
      </w:divBdr>
    </w:div>
    <w:div w:id="1666930635">
      <w:bodyDiv w:val="1"/>
      <w:marLeft w:val="0"/>
      <w:marRight w:val="0"/>
      <w:marTop w:val="0"/>
      <w:marBottom w:val="0"/>
      <w:divBdr>
        <w:top w:val="none" w:sz="0" w:space="0" w:color="auto"/>
        <w:left w:val="none" w:sz="0" w:space="0" w:color="auto"/>
        <w:bottom w:val="none" w:sz="0" w:space="0" w:color="auto"/>
        <w:right w:val="none" w:sz="0" w:space="0" w:color="auto"/>
      </w:divBdr>
    </w:div>
    <w:div w:id="1680740979">
      <w:bodyDiv w:val="1"/>
      <w:marLeft w:val="0"/>
      <w:marRight w:val="0"/>
      <w:marTop w:val="0"/>
      <w:marBottom w:val="0"/>
      <w:divBdr>
        <w:top w:val="none" w:sz="0" w:space="0" w:color="auto"/>
        <w:left w:val="none" w:sz="0" w:space="0" w:color="auto"/>
        <w:bottom w:val="none" w:sz="0" w:space="0" w:color="auto"/>
        <w:right w:val="none" w:sz="0" w:space="0" w:color="auto"/>
      </w:divBdr>
    </w:div>
    <w:div w:id="1814518788">
      <w:bodyDiv w:val="1"/>
      <w:marLeft w:val="0"/>
      <w:marRight w:val="0"/>
      <w:marTop w:val="0"/>
      <w:marBottom w:val="0"/>
      <w:divBdr>
        <w:top w:val="none" w:sz="0" w:space="0" w:color="auto"/>
        <w:left w:val="none" w:sz="0" w:space="0" w:color="auto"/>
        <w:bottom w:val="none" w:sz="0" w:space="0" w:color="auto"/>
        <w:right w:val="none" w:sz="0" w:space="0" w:color="auto"/>
      </w:divBdr>
    </w:div>
    <w:div w:id="1818834816">
      <w:bodyDiv w:val="1"/>
      <w:marLeft w:val="0"/>
      <w:marRight w:val="0"/>
      <w:marTop w:val="0"/>
      <w:marBottom w:val="0"/>
      <w:divBdr>
        <w:top w:val="none" w:sz="0" w:space="0" w:color="auto"/>
        <w:left w:val="none" w:sz="0" w:space="0" w:color="auto"/>
        <w:bottom w:val="none" w:sz="0" w:space="0" w:color="auto"/>
        <w:right w:val="none" w:sz="0" w:space="0" w:color="auto"/>
      </w:divBdr>
    </w:div>
    <w:div w:id="1863394807">
      <w:bodyDiv w:val="1"/>
      <w:marLeft w:val="0"/>
      <w:marRight w:val="0"/>
      <w:marTop w:val="0"/>
      <w:marBottom w:val="0"/>
      <w:divBdr>
        <w:top w:val="none" w:sz="0" w:space="0" w:color="auto"/>
        <w:left w:val="none" w:sz="0" w:space="0" w:color="auto"/>
        <w:bottom w:val="none" w:sz="0" w:space="0" w:color="auto"/>
        <w:right w:val="none" w:sz="0" w:space="0" w:color="auto"/>
      </w:divBdr>
    </w:div>
    <w:div w:id="2042436412">
      <w:bodyDiv w:val="1"/>
      <w:marLeft w:val="0"/>
      <w:marRight w:val="0"/>
      <w:marTop w:val="0"/>
      <w:marBottom w:val="0"/>
      <w:divBdr>
        <w:top w:val="none" w:sz="0" w:space="0" w:color="auto"/>
        <w:left w:val="none" w:sz="0" w:space="0" w:color="auto"/>
        <w:bottom w:val="none" w:sz="0" w:space="0" w:color="auto"/>
        <w:right w:val="none" w:sz="0" w:space="0" w:color="auto"/>
      </w:divBdr>
      <w:divsChild>
        <w:div w:id="189414867">
          <w:marLeft w:val="0"/>
          <w:marRight w:val="0"/>
          <w:marTop w:val="0"/>
          <w:marBottom w:val="0"/>
          <w:divBdr>
            <w:top w:val="none" w:sz="0" w:space="0" w:color="auto"/>
            <w:left w:val="none" w:sz="0" w:space="0" w:color="auto"/>
            <w:bottom w:val="none" w:sz="0" w:space="0" w:color="auto"/>
            <w:right w:val="none" w:sz="0" w:space="0" w:color="auto"/>
          </w:divBdr>
          <w:divsChild>
            <w:div w:id="156776052">
              <w:marLeft w:val="0"/>
              <w:marRight w:val="0"/>
              <w:marTop w:val="0"/>
              <w:marBottom w:val="0"/>
              <w:divBdr>
                <w:top w:val="none" w:sz="0" w:space="0" w:color="auto"/>
                <w:left w:val="none" w:sz="0" w:space="0" w:color="auto"/>
                <w:bottom w:val="none" w:sz="0" w:space="0" w:color="auto"/>
                <w:right w:val="none" w:sz="0" w:space="0" w:color="auto"/>
              </w:divBdr>
              <w:divsChild>
                <w:div w:id="526410125">
                  <w:marLeft w:val="0"/>
                  <w:marRight w:val="0"/>
                  <w:marTop w:val="0"/>
                  <w:marBottom w:val="0"/>
                  <w:divBdr>
                    <w:top w:val="none" w:sz="0" w:space="0" w:color="auto"/>
                    <w:left w:val="none" w:sz="0" w:space="0" w:color="auto"/>
                    <w:bottom w:val="none" w:sz="0" w:space="0" w:color="auto"/>
                    <w:right w:val="none" w:sz="0" w:space="0" w:color="auto"/>
                  </w:divBdr>
                </w:div>
              </w:divsChild>
            </w:div>
            <w:div w:id="1929535972">
              <w:marLeft w:val="0"/>
              <w:marRight w:val="0"/>
              <w:marTop w:val="0"/>
              <w:marBottom w:val="0"/>
              <w:divBdr>
                <w:top w:val="none" w:sz="0" w:space="0" w:color="auto"/>
                <w:left w:val="none" w:sz="0" w:space="0" w:color="auto"/>
                <w:bottom w:val="none" w:sz="0" w:space="0" w:color="auto"/>
                <w:right w:val="none" w:sz="0" w:space="0" w:color="auto"/>
              </w:divBdr>
              <w:divsChild>
                <w:div w:id="384724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757594">
          <w:marLeft w:val="0"/>
          <w:marRight w:val="0"/>
          <w:marTop w:val="0"/>
          <w:marBottom w:val="0"/>
          <w:divBdr>
            <w:top w:val="none" w:sz="0" w:space="0" w:color="auto"/>
            <w:left w:val="none" w:sz="0" w:space="0" w:color="auto"/>
            <w:bottom w:val="none" w:sz="0" w:space="0" w:color="auto"/>
            <w:right w:val="none" w:sz="0" w:space="0" w:color="auto"/>
          </w:divBdr>
          <w:divsChild>
            <w:div w:id="1236823306">
              <w:marLeft w:val="0"/>
              <w:marRight w:val="0"/>
              <w:marTop w:val="0"/>
              <w:marBottom w:val="0"/>
              <w:divBdr>
                <w:top w:val="none" w:sz="0" w:space="0" w:color="auto"/>
                <w:left w:val="none" w:sz="0" w:space="0" w:color="auto"/>
                <w:bottom w:val="none" w:sz="0" w:space="0" w:color="auto"/>
                <w:right w:val="none" w:sz="0" w:space="0" w:color="auto"/>
              </w:divBdr>
              <w:divsChild>
                <w:div w:id="1794249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9986406">
      <w:bodyDiv w:val="1"/>
      <w:marLeft w:val="0"/>
      <w:marRight w:val="0"/>
      <w:marTop w:val="0"/>
      <w:marBottom w:val="0"/>
      <w:divBdr>
        <w:top w:val="none" w:sz="0" w:space="0" w:color="auto"/>
        <w:left w:val="none" w:sz="0" w:space="0" w:color="auto"/>
        <w:bottom w:val="none" w:sz="0" w:space="0" w:color="auto"/>
        <w:right w:val="none" w:sz="0" w:space="0" w:color="auto"/>
      </w:divBdr>
    </w:div>
    <w:div w:id="2072654703">
      <w:bodyDiv w:val="1"/>
      <w:marLeft w:val="0"/>
      <w:marRight w:val="0"/>
      <w:marTop w:val="0"/>
      <w:marBottom w:val="0"/>
      <w:divBdr>
        <w:top w:val="none" w:sz="0" w:space="0" w:color="auto"/>
        <w:left w:val="none" w:sz="0" w:space="0" w:color="auto"/>
        <w:bottom w:val="none" w:sz="0" w:space="0" w:color="auto"/>
        <w:right w:val="none" w:sz="0" w:space="0" w:color="auto"/>
      </w:divBdr>
    </w:div>
    <w:div w:id="2110352747">
      <w:bodyDiv w:val="1"/>
      <w:marLeft w:val="0"/>
      <w:marRight w:val="0"/>
      <w:marTop w:val="0"/>
      <w:marBottom w:val="0"/>
      <w:divBdr>
        <w:top w:val="none" w:sz="0" w:space="0" w:color="auto"/>
        <w:left w:val="none" w:sz="0" w:space="0" w:color="auto"/>
        <w:bottom w:val="none" w:sz="0" w:space="0" w:color="auto"/>
        <w:right w:val="none" w:sz="0" w:space="0" w:color="auto"/>
      </w:divBdr>
    </w:div>
    <w:div w:id="2120177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diegovinals/Library/Group%20Containers/UBF8T346G9.Office/User%20Content.localized/Templates.localized/UFV.dotx" TargetMode="External"/></Relationships>
</file>

<file path=word/theme/theme1.xml><?xml version="1.0" encoding="utf-8"?>
<a:theme xmlns:a="http://schemas.openxmlformats.org/drawingml/2006/main" name="UFV">
  <a:themeElements>
    <a:clrScheme name="Aspecto">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A531C376-B143-2943-800C-8D638110BB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UFV.dotx</Template>
  <TotalTime>4</TotalTime>
  <Pages>33</Pages>
  <Words>9404</Words>
  <Characters>51728</Characters>
  <Application>Microsoft Office Word</Application>
  <DocSecurity>0</DocSecurity>
  <Lines>431</Lines>
  <Paragraphs>122</Paragraphs>
  <ScaleCrop>false</ScaleCrop>
  <Company/>
  <LinksUpToDate>false</LinksUpToDate>
  <CharactersWithSpaces>61010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Viñals Lage</dc:creator>
  <cp:keywords/>
  <dc:description/>
  <cp:lastModifiedBy>Diego Viñals Lage</cp:lastModifiedBy>
  <cp:revision>4</cp:revision>
  <cp:lastPrinted>2023-12-17T12:02:00Z</cp:lastPrinted>
  <dcterms:created xsi:type="dcterms:W3CDTF">2023-12-17T11:59:00Z</dcterms:created>
  <dcterms:modified xsi:type="dcterms:W3CDTF">2023-12-17T12:04:00Z</dcterms:modified>
</cp:coreProperties>
</file>